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27E" w:rsidRDefault="00587117" w:rsidP="009155F9">
      <w:pPr>
        <w:ind w:right="-1170"/>
        <w:rPr>
          <w:rFonts w:cs="Arial"/>
        </w:rPr>
      </w:pPr>
      <w:r>
        <w:rPr>
          <w:rFonts w:cs="Arial"/>
        </w:rPr>
        <w:t xml:space="preserve">                                         </w:t>
      </w:r>
    </w:p>
    <w:p w:rsidR="00CE727E" w:rsidRPr="00891AFD" w:rsidRDefault="00D11D49">
      <w:pPr>
        <w:jc w:val="center"/>
        <w:rPr>
          <w:rFonts w:cs="Arial"/>
          <w:b/>
          <w:sz w:val="36"/>
          <w:szCs w:val="36"/>
        </w:rPr>
      </w:pPr>
      <w:r w:rsidRPr="00D11D49">
        <w:rPr>
          <w:rFonts w:cs="Arial"/>
          <w:b/>
          <w:sz w:val="36"/>
          <w:szCs w:val="36"/>
        </w:rPr>
        <w:t>Enterprise</w:t>
      </w:r>
    </w:p>
    <w:p w:rsidR="00CE727E" w:rsidRDefault="00CE727E">
      <w:pPr>
        <w:jc w:val="center"/>
        <w:rPr>
          <w:rFonts w:cs="Arial"/>
        </w:rPr>
      </w:pPr>
    </w:p>
    <w:p w:rsidR="00CE727E" w:rsidRDefault="00CE727E">
      <w:pPr>
        <w:jc w:val="center"/>
        <w:outlineLvl w:val="0"/>
        <w:rPr>
          <w:rFonts w:cs="Arial"/>
          <w:b/>
          <w:sz w:val="44"/>
          <w:szCs w:val="44"/>
        </w:rPr>
      </w:pPr>
      <w:r>
        <w:rPr>
          <w:rFonts w:cs="Arial"/>
          <w:b/>
          <w:sz w:val="44"/>
          <w:szCs w:val="44"/>
        </w:rPr>
        <w:t xml:space="preserve"> </w:t>
      </w:r>
    </w:p>
    <w:p w:rsidR="00CE727E" w:rsidRDefault="00CE727E">
      <w:pPr>
        <w:ind w:left="1296"/>
        <w:jc w:val="center"/>
        <w:rPr>
          <w:rFonts w:cs="Arial"/>
        </w:rPr>
      </w:pPr>
    </w:p>
    <w:p w:rsidR="00CE727E" w:rsidRDefault="00812F2A">
      <w:pPr>
        <w:jc w:val="center"/>
        <w:rPr>
          <w:rFonts w:cs="Arial"/>
        </w:rPr>
      </w:pPr>
      <w:r>
        <w:rPr>
          <w:rFonts w:cs="Arial"/>
          <w:noProof/>
        </w:rPr>
        <w:drawing>
          <wp:anchor distT="0" distB="0" distL="114300" distR="114300" simplePos="0" relativeHeight="251745792" behindDoc="1" locked="0" layoutInCell="1" allowOverlap="1">
            <wp:simplePos x="0" y="0"/>
            <wp:positionH relativeFrom="margin">
              <wp:posOffset>1647825</wp:posOffset>
            </wp:positionH>
            <wp:positionV relativeFrom="paragraph">
              <wp:posOffset>-964565</wp:posOffset>
            </wp:positionV>
            <wp:extent cx="2609215" cy="904875"/>
            <wp:effectExtent l="19050" t="0" r="635" b="0"/>
            <wp:wrapTopAndBottom/>
            <wp:docPr id="43" name="Picture 43" descr="Alcatel-Luc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catel-Lucent Logo"/>
                    <pic:cNvPicPr>
                      <a:picLocks noChangeAspect="1" noChangeArrowheads="1"/>
                    </pic:cNvPicPr>
                  </pic:nvPicPr>
                  <pic:blipFill>
                    <a:blip r:embed="rId9" cstate="print"/>
                    <a:srcRect/>
                    <a:stretch>
                      <a:fillRect/>
                    </a:stretch>
                  </pic:blipFill>
                  <pic:spPr bwMode="auto">
                    <a:xfrm>
                      <a:off x="0" y="0"/>
                      <a:ext cx="2609215" cy="908050"/>
                    </a:xfrm>
                    <a:prstGeom prst="rect">
                      <a:avLst/>
                    </a:prstGeom>
                    <a:noFill/>
                    <a:ln w="9525">
                      <a:noFill/>
                      <a:miter lim="800000"/>
                      <a:headEnd/>
                      <a:tailEnd/>
                    </a:ln>
                  </pic:spPr>
                </pic:pic>
              </a:graphicData>
            </a:graphic>
          </wp:anchor>
        </w:drawing>
      </w:r>
    </w:p>
    <w:p w:rsidR="00CE727E" w:rsidRDefault="00CE727E">
      <w:pPr>
        <w:jc w:val="center"/>
        <w:rPr>
          <w:rFonts w:cs="Arial"/>
        </w:rPr>
      </w:pPr>
    </w:p>
    <w:p w:rsidR="00CE727E" w:rsidRDefault="00CE727E">
      <w:pPr>
        <w:jc w:val="center"/>
        <w:rPr>
          <w:rFonts w:cs="Arial"/>
        </w:rPr>
      </w:pPr>
    </w:p>
    <w:p w:rsidR="00CE727E" w:rsidRDefault="00CE727E">
      <w:pPr>
        <w:jc w:val="center"/>
        <w:rPr>
          <w:rFonts w:cs="Arial"/>
        </w:rPr>
      </w:pPr>
    </w:p>
    <w:p w:rsidR="00CE727E" w:rsidRDefault="00CE727E">
      <w:pPr>
        <w:jc w:val="center"/>
        <w:rPr>
          <w:rFonts w:cs="Arial"/>
        </w:rPr>
      </w:pPr>
    </w:p>
    <w:p w:rsidR="00CE727E" w:rsidRDefault="00EE60D0">
      <w:pPr>
        <w:jc w:val="center"/>
        <w:outlineLvl w:val="0"/>
        <w:rPr>
          <w:rFonts w:cs="Arial"/>
          <w:b/>
          <w:sz w:val="40"/>
        </w:rPr>
      </w:pPr>
      <w:bookmarkStart w:id="0" w:name="_Toc446409104"/>
      <w:bookmarkStart w:id="1" w:name="_Toc446409524"/>
      <w:bookmarkStart w:id="2" w:name="_Toc447693813"/>
      <w:bookmarkStart w:id="3" w:name="_Toc449110279"/>
      <w:bookmarkStart w:id="4" w:name="_Toc450297216"/>
      <w:r>
        <w:rPr>
          <w:rFonts w:cs="Arial"/>
          <w:b/>
          <w:sz w:val="40"/>
        </w:rPr>
        <w:t xml:space="preserve">Solution </w:t>
      </w:r>
      <w:r w:rsidR="00570579">
        <w:rPr>
          <w:rFonts w:cs="Arial"/>
          <w:b/>
          <w:sz w:val="40"/>
        </w:rPr>
        <w:t xml:space="preserve">Requirements </w:t>
      </w:r>
      <w:bookmarkEnd w:id="0"/>
      <w:bookmarkEnd w:id="1"/>
      <w:bookmarkEnd w:id="2"/>
      <w:bookmarkEnd w:id="3"/>
      <w:bookmarkEnd w:id="4"/>
      <w:r w:rsidR="00A04BBC">
        <w:rPr>
          <w:rFonts w:cs="Arial"/>
          <w:b/>
          <w:sz w:val="40"/>
        </w:rPr>
        <w:t>Document</w:t>
      </w:r>
    </w:p>
    <w:p w:rsidR="00CE727E" w:rsidRDefault="00B37E81">
      <w:pPr>
        <w:jc w:val="center"/>
        <w:outlineLvl w:val="0"/>
        <w:rPr>
          <w:rFonts w:cs="Arial"/>
          <w:b/>
          <w:sz w:val="40"/>
        </w:rPr>
      </w:pPr>
      <w:bookmarkStart w:id="5" w:name="_Toc446409105"/>
      <w:bookmarkStart w:id="6" w:name="_Toc446409525"/>
      <w:bookmarkStart w:id="7" w:name="_Toc447693814"/>
      <w:bookmarkStart w:id="8" w:name="_Toc449110280"/>
      <w:bookmarkStart w:id="9" w:name="_Toc450297217"/>
      <w:proofErr w:type="spellStart"/>
      <w:proofErr w:type="gramStart"/>
      <w:r>
        <w:rPr>
          <w:rFonts w:cs="Arial"/>
          <w:b/>
          <w:sz w:val="40"/>
        </w:rPr>
        <w:t>mDNS</w:t>
      </w:r>
      <w:proofErr w:type="spellEnd"/>
      <w:r w:rsidR="005C769B">
        <w:rPr>
          <w:rFonts w:cs="Arial"/>
          <w:b/>
          <w:sz w:val="40"/>
        </w:rPr>
        <w:t>/SSDP</w:t>
      </w:r>
      <w:proofErr w:type="gramEnd"/>
      <w:r w:rsidR="005C769B">
        <w:rPr>
          <w:rFonts w:cs="Arial"/>
          <w:b/>
          <w:sz w:val="40"/>
        </w:rPr>
        <w:t xml:space="preserve"> (UPnP-DLNA)</w:t>
      </w:r>
      <w:r>
        <w:rPr>
          <w:rFonts w:cs="Arial"/>
          <w:b/>
          <w:sz w:val="40"/>
        </w:rPr>
        <w:t xml:space="preserve"> </w:t>
      </w:r>
      <w:r w:rsidR="00980376">
        <w:rPr>
          <w:rFonts w:cs="Arial"/>
          <w:b/>
          <w:sz w:val="40"/>
        </w:rPr>
        <w:t>support across L3 Network</w:t>
      </w:r>
      <w:bookmarkEnd w:id="5"/>
      <w:bookmarkEnd w:id="6"/>
      <w:bookmarkEnd w:id="7"/>
      <w:bookmarkEnd w:id="8"/>
      <w:bookmarkEnd w:id="9"/>
    </w:p>
    <w:p w:rsidR="00CE727E" w:rsidRDefault="00CE727E">
      <w:pPr>
        <w:jc w:val="center"/>
        <w:rPr>
          <w:rFonts w:cs="Arial"/>
          <w:b/>
          <w:sz w:val="40"/>
        </w:rPr>
      </w:pPr>
    </w:p>
    <w:p w:rsidR="005E0E01" w:rsidRDefault="00CE727E">
      <w:pPr>
        <w:jc w:val="center"/>
        <w:outlineLvl w:val="0"/>
        <w:rPr>
          <w:b/>
          <w:sz w:val="24"/>
        </w:rPr>
      </w:pPr>
      <w:bookmarkStart w:id="10" w:name="_Toc446409106"/>
      <w:bookmarkStart w:id="11" w:name="_Toc446409526"/>
      <w:bookmarkStart w:id="12" w:name="_Toc447693815"/>
      <w:bookmarkStart w:id="13" w:name="_Toc449110281"/>
      <w:bookmarkStart w:id="14" w:name="_Toc450297218"/>
      <w:r>
        <w:rPr>
          <w:b/>
          <w:sz w:val="24"/>
        </w:rPr>
        <w:t>Author(s):</w:t>
      </w:r>
      <w:r w:rsidR="008F241F">
        <w:rPr>
          <w:b/>
          <w:sz w:val="24"/>
        </w:rPr>
        <w:t xml:space="preserve"> </w:t>
      </w:r>
      <w:r w:rsidR="00570579">
        <w:rPr>
          <w:b/>
          <w:sz w:val="24"/>
        </w:rPr>
        <w:t>Sindhu Mohandas</w:t>
      </w:r>
      <w:bookmarkEnd w:id="10"/>
      <w:bookmarkEnd w:id="11"/>
      <w:bookmarkEnd w:id="12"/>
      <w:bookmarkEnd w:id="13"/>
      <w:bookmarkEnd w:id="14"/>
    </w:p>
    <w:p w:rsidR="007022A5" w:rsidRPr="005E0E01" w:rsidRDefault="007022A5">
      <w:pPr>
        <w:jc w:val="center"/>
        <w:outlineLvl w:val="0"/>
        <w:rPr>
          <w:b/>
          <w:sz w:val="16"/>
          <w:szCs w:val="16"/>
        </w:rPr>
      </w:pPr>
    </w:p>
    <w:p w:rsidR="004A68A5" w:rsidRDefault="004A68A5">
      <w:pPr>
        <w:jc w:val="center"/>
        <w:outlineLvl w:val="0"/>
        <w:rPr>
          <w:b/>
          <w:sz w:val="24"/>
        </w:rPr>
      </w:pPr>
      <w:bookmarkStart w:id="15" w:name="_Toc446409107"/>
      <w:bookmarkStart w:id="16" w:name="_Toc446409527"/>
      <w:bookmarkStart w:id="17" w:name="_Toc447693816"/>
      <w:bookmarkStart w:id="18" w:name="_Toc449110282"/>
      <w:bookmarkStart w:id="19" w:name="_Toc450297219"/>
      <w:r>
        <w:rPr>
          <w:b/>
          <w:sz w:val="24"/>
        </w:rPr>
        <w:t xml:space="preserve">Revision: </w:t>
      </w:r>
      <w:bookmarkEnd w:id="15"/>
      <w:bookmarkEnd w:id="16"/>
      <w:bookmarkEnd w:id="17"/>
      <w:bookmarkEnd w:id="18"/>
      <w:ins w:id="20" w:author="smohanda" w:date="2016-06-06T15:39:00Z">
        <w:r w:rsidR="00B32782">
          <w:rPr>
            <w:b/>
            <w:sz w:val="24"/>
          </w:rPr>
          <w:t>7</w:t>
        </w:r>
      </w:ins>
      <w:del w:id="21" w:author="smohanda" w:date="2016-06-06T15:39:00Z">
        <w:r w:rsidR="00957A31" w:rsidDel="00B32782">
          <w:rPr>
            <w:b/>
            <w:sz w:val="24"/>
          </w:rPr>
          <w:delText>6</w:delText>
        </w:r>
      </w:del>
      <w:bookmarkEnd w:id="19"/>
    </w:p>
    <w:p w:rsidR="004A68A5" w:rsidRDefault="004A68A5">
      <w:pPr>
        <w:jc w:val="center"/>
        <w:outlineLvl w:val="0"/>
        <w:rPr>
          <w:b/>
          <w:sz w:val="24"/>
        </w:rPr>
      </w:pPr>
      <w:bookmarkStart w:id="22" w:name="_Toc446409108"/>
      <w:bookmarkStart w:id="23" w:name="_Toc446409528"/>
      <w:bookmarkStart w:id="24" w:name="_Toc447693817"/>
      <w:bookmarkStart w:id="25" w:name="_Toc449110283"/>
      <w:bookmarkStart w:id="26" w:name="_Toc450297220"/>
      <w:r>
        <w:rPr>
          <w:b/>
          <w:sz w:val="24"/>
        </w:rPr>
        <w:t xml:space="preserve">Date: </w:t>
      </w:r>
      <w:ins w:id="27" w:author="smohanda" w:date="2016-06-06T15:39:00Z">
        <w:r w:rsidR="00B32782">
          <w:rPr>
            <w:b/>
            <w:sz w:val="24"/>
          </w:rPr>
          <w:t>26</w:t>
        </w:r>
      </w:ins>
      <w:del w:id="28" w:author="smohanda" w:date="2016-06-06T15:39:00Z">
        <w:r w:rsidR="00957A31" w:rsidDel="00B32782">
          <w:rPr>
            <w:b/>
            <w:sz w:val="24"/>
          </w:rPr>
          <w:delText>5</w:delText>
        </w:r>
      </w:del>
      <w:r w:rsidR="00957A31">
        <w:rPr>
          <w:b/>
          <w:sz w:val="24"/>
        </w:rPr>
        <w:t xml:space="preserve"> May</w:t>
      </w:r>
      <w:r w:rsidR="00072D67">
        <w:rPr>
          <w:b/>
          <w:sz w:val="24"/>
        </w:rPr>
        <w:t>, 2016</w:t>
      </w:r>
      <w:bookmarkEnd w:id="22"/>
      <w:bookmarkEnd w:id="23"/>
      <w:bookmarkEnd w:id="24"/>
      <w:bookmarkEnd w:id="25"/>
      <w:bookmarkEnd w:id="26"/>
    </w:p>
    <w:p w:rsidR="00CE727E" w:rsidRPr="00273660" w:rsidRDefault="00CE727E">
      <w:pPr>
        <w:jc w:val="center"/>
        <w:rPr>
          <w:rFonts w:cs="Arial"/>
          <w:b/>
          <w:sz w:val="40"/>
        </w:rPr>
      </w:pPr>
    </w:p>
    <w:p w:rsidR="00CE727E" w:rsidRPr="00273660" w:rsidRDefault="00CE727E">
      <w:pPr>
        <w:jc w:val="center"/>
        <w:rPr>
          <w:rFonts w:cs="Arial"/>
        </w:rPr>
      </w:pPr>
    </w:p>
    <w:p w:rsidR="00CE727E" w:rsidRPr="00273660" w:rsidRDefault="00CE727E">
      <w:pPr>
        <w:jc w:val="center"/>
        <w:rPr>
          <w:rFonts w:cs="Arial"/>
        </w:rPr>
      </w:pPr>
    </w:p>
    <w:p w:rsidR="00CE727E" w:rsidRPr="00273660" w:rsidRDefault="00CE727E">
      <w:pPr>
        <w:jc w:val="center"/>
        <w:rPr>
          <w:rFonts w:cs="Arial"/>
        </w:rPr>
      </w:pPr>
    </w:p>
    <w:p w:rsidR="00CE727E" w:rsidRPr="00273660" w:rsidRDefault="00CE727E">
      <w:pPr>
        <w:jc w:val="center"/>
        <w:rPr>
          <w:rFonts w:cs="Arial"/>
        </w:rPr>
      </w:pPr>
    </w:p>
    <w:p w:rsidR="002076CD" w:rsidRDefault="00CE727E">
      <w:pPr>
        <w:jc w:val="center"/>
        <w:outlineLvl w:val="0"/>
        <w:rPr>
          <w:rFonts w:cs="Arial"/>
          <w:b/>
        </w:rPr>
      </w:pPr>
      <w:bookmarkStart w:id="29" w:name="_Toc446409109"/>
      <w:bookmarkStart w:id="30" w:name="_Toc446409529"/>
      <w:bookmarkStart w:id="31" w:name="_Toc447693818"/>
      <w:bookmarkStart w:id="32" w:name="_Toc449110284"/>
      <w:bookmarkStart w:id="33" w:name="_Toc450297221"/>
      <w:r>
        <w:rPr>
          <w:rFonts w:cs="Arial"/>
          <w:b/>
        </w:rPr>
        <w:t xml:space="preserve">Copyright </w:t>
      </w:r>
      <w:r>
        <w:rPr>
          <w:rFonts w:cs="Arial"/>
          <w:b/>
        </w:rPr>
        <w:sym w:font="Symbol" w:char="F0D3"/>
      </w:r>
      <w:r w:rsidR="008F241F">
        <w:rPr>
          <w:rFonts w:cs="Arial"/>
          <w:b/>
        </w:rPr>
        <w:t xml:space="preserve"> 1995-20</w:t>
      </w:r>
      <w:r w:rsidR="00485783">
        <w:rPr>
          <w:rFonts w:cs="Arial"/>
          <w:b/>
        </w:rPr>
        <w:t>1</w:t>
      </w:r>
      <w:bookmarkEnd w:id="29"/>
      <w:bookmarkEnd w:id="30"/>
      <w:bookmarkEnd w:id="31"/>
      <w:bookmarkEnd w:id="32"/>
      <w:bookmarkEnd w:id="33"/>
      <w:r w:rsidR="002A0895">
        <w:rPr>
          <w:rFonts w:cs="Arial"/>
          <w:b/>
        </w:rPr>
        <w:t>6</w:t>
      </w:r>
      <w:r w:rsidR="00B3096A">
        <w:rPr>
          <w:rFonts w:cs="Arial"/>
          <w:b/>
        </w:rPr>
        <w:t xml:space="preserve"> </w:t>
      </w:r>
      <w:r w:rsidR="00485783">
        <w:rPr>
          <w:rFonts w:cs="Arial"/>
          <w:b/>
        </w:rPr>
        <w:t xml:space="preserve"> </w:t>
      </w:r>
      <w:r>
        <w:rPr>
          <w:rFonts w:cs="Arial"/>
          <w:b/>
        </w:rPr>
        <w:t xml:space="preserve"> </w:t>
      </w:r>
    </w:p>
    <w:p w:rsidR="00CE727E" w:rsidRDefault="00CE727E">
      <w:pPr>
        <w:jc w:val="center"/>
        <w:outlineLvl w:val="0"/>
        <w:rPr>
          <w:rFonts w:cs="Arial"/>
          <w:b/>
        </w:rPr>
      </w:pPr>
      <w:bookmarkStart w:id="34" w:name="_Toc446409110"/>
      <w:bookmarkStart w:id="35" w:name="_Toc446409530"/>
      <w:bookmarkStart w:id="36" w:name="_Toc447693819"/>
      <w:bookmarkStart w:id="37" w:name="_Toc449110285"/>
      <w:bookmarkStart w:id="38" w:name="_Toc450297222"/>
      <w:r>
        <w:rPr>
          <w:rFonts w:cs="Arial"/>
          <w:b/>
        </w:rPr>
        <w:t>ALE</w:t>
      </w:r>
      <w:r w:rsidR="002076CD">
        <w:rPr>
          <w:rFonts w:cs="Arial"/>
          <w:b/>
        </w:rPr>
        <w:t xml:space="preserve"> USA, Incorporated</w:t>
      </w:r>
      <w:bookmarkEnd w:id="34"/>
      <w:bookmarkEnd w:id="35"/>
      <w:bookmarkEnd w:id="36"/>
      <w:bookmarkEnd w:id="37"/>
      <w:bookmarkEnd w:id="38"/>
      <w:r>
        <w:rPr>
          <w:rFonts w:cs="Arial"/>
          <w:b/>
        </w:rPr>
        <w:t xml:space="preserve"> </w:t>
      </w:r>
    </w:p>
    <w:p w:rsidR="00CE727E" w:rsidRDefault="00CE727E">
      <w:pPr>
        <w:jc w:val="center"/>
        <w:rPr>
          <w:rFonts w:cs="Arial"/>
          <w:b/>
        </w:rPr>
      </w:pPr>
      <w:r>
        <w:rPr>
          <w:rFonts w:cs="Arial"/>
          <w:b/>
        </w:rPr>
        <w:t>ALL RIGHTS RESERVED WORLDWIDE</w:t>
      </w:r>
    </w:p>
    <w:p w:rsidR="00CE727E" w:rsidRDefault="002A0895" w:rsidP="002A0895">
      <w:pPr>
        <w:tabs>
          <w:tab w:val="left" w:pos="598"/>
        </w:tabs>
        <w:rPr>
          <w:rFonts w:cs="Arial"/>
          <w:b/>
        </w:rPr>
      </w:pPr>
      <w:r>
        <w:rPr>
          <w:rFonts w:cs="Arial"/>
          <w:b/>
        </w:rPr>
        <w:tab/>
      </w:r>
    </w:p>
    <w:p w:rsidR="00CE727E" w:rsidRPr="00B32782" w:rsidRDefault="00EE3C14">
      <w:pPr>
        <w:jc w:val="center"/>
        <w:outlineLvl w:val="0"/>
        <w:rPr>
          <w:rFonts w:cs="Arial"/>
          <w:b/>
        </w:rPr>
      </w:pPr>
      <w:bookmarkStart w:id="39" w:name="_Toc446409111"/>
      <w:bookmarkStart w:id="40" w:name="_Toc446409531"/>
      <w:bookmarkStart w:id="41" w:name="_Toc447693820"/>
      <w:bookmarkStart w:id="42" w:name="_Toc449110286"/>
      <w:bookmarkStart w:id="43" w:name="_Toc450297223"/>
      <w:r w:rsidRPr="00B32782">
        <w:rPr>
          <w:rFonts w:cs="Arial"/>
          <w:b/>
        </w:rPr>
        <w:t>ALE USA, Inc.</w:t>
      </w:r>
      <w:bookmarkEnd w:id="39"/>
      <w:bookmarkEnd w:id="40"/>
      <w:bookmarkEnd w:id="41"/>
      <w:bookmarkEnd w:id="42"/>
      <w:bookmarkEnd w:id="43"/>
      <w:r w:rsidRPr="00B32782">
        <w:rPr>
          <w:rFonts w:cs="Arial"/>
          <w:b/>
        </w:rPr>
        <w:t xml:space="preserve"> </w:t>
      </w:r>
    </w:p>
    <w:p w:rsidR="00CE727E" w:rsidRPr="00B32782" w:rsidRDefault="00EE3C14">
      <w:pPr>
        <w:jc w:val="center"/>
        <w:rPr>
          <w:rFonts w:cs="Arial"/>
          <w:b/>
        </w:rPr>
      </w:pPr>
      <w:r w:rsidRPr="00B32782">
        <w:rPr>
          <w:rFonts w:cs="Arial"/>
          <w:b/>
        </w:rPr>
        <w:t>26801 West Agoura Road, Calabasas, CA 91301</w:t>
      </w:r>
    </w:p>
    <w:p w:rsidR="00CE727E" w:rsidRDefault="00CE727E">
      <w:pPr>
        <w:jc w:val="center"/>
        <w:rPr>
          <w:rFonts w:cs="Arial"/>
          <w:b/>
        </w:rPr>
      </w:pPr>
      <w:r>
        <w:rPr>
          <w:rFonts w:cs="Arial"/>
          <w:b/>
        </w:rPr>
        <w:t>(818) 880-3500</w:t>
      </w:r>
    </w:p>
    <w:p w:rsidR="00CE727E" w:rsidRDefault="00CE727E">
      <w:pPr>
        <w:jc w:val="center"/>
        <w:rPr>
          <w:rFonts w:cs="Arial"/>
          <w:b/>
        </w:rPr>
      </w:pPr>
    </w:p>
    <w:p w:rsidR="002A0895" w:rsidRDefault="002A0895" w:rsidP="002A0895">
      <w:pPr>
        <w:framePr w:w="9014" w:h="1101" w:hSpace="180" w:wrap="around" w:vAnchor="text" w:hAnchor="page" w:x="1587" w:y="23"/>
        <w:pBdr>
          <w:top w:val="double" w:sz="6" w:space="1" w:color="auto"/>
          <w:left w:val="double" w:sz="6" w:space="1" w:color="auto"/>
          <w:bottom w:val="double" w:sz="6" w:space="1" w:color="auto"/>
          <w:right w:val="double" w:sz="6" w:space="1" w:color="auto"/>
        </w:pBdr>
        <w:jc w:val="center"/>
        <w:rPr>
          <w:rFonts w:cs="Arial"/>
          <w:sz w:val="18"/>
        </w:rPr>
      </w:pPr>
      <w:r>
        <w:rPr>
          <w:rFonts w:cs="Arial"/>
          <w:sz w:val="18"/>
        </w:rPr>
        <w:t>This specification contains information of a confidential and/or proprietary nature. Neither this specification nor any of the information contained herein may be reproduced, used or disclosed to or for the benefit of any other person or entity without the express written consent of ALE USA, Incorporated.</w:t>
      </w:r>
    </w:p>
    <w:p w:rsidR="00CE727E" w:rsidRDefault="00CE727E">
      <w:pPr>
        <w:jc w:val="center"/>
        <w:rPr>
          <w:rFonts w:cs="Arial"/>
          <w:b/>
        </w:rPr>
      </w:pPr>
    </w:p>
    <w:p w:rsidR="00CE727E" w:rsidRDefault="00CE727E">
      <w:pPr>
        <w:jc w:val="center"/>
        <w:rPr>
          <w:rFonts w:cs="Arial"/>
        </w:rPr>
      </w:pPr>
    </w:p>
    <w:p w:rsidR="00CE727E" w:rsidRDefault="00CE727E">
      <w:pPr>
        <w:jc w:val="both"/>
        <w:outlineLvl w:val="0"/>
        <w:rPr>
          <w:rFonts w:cs="Arial"/>
          <w:b/>
          <w:bCs/>
          <w:sz w:val="32"/>
        </w:rPr>
      </w:pPr>
      <w:bookmarkStart w:id="44" w:name="_Toc446409112"/>
      <w:bookmarkStart w:id="45" w:name="_Toc446409532"/>
      <w:bookmarkStart w:id="46" w:name="_Toc447693821"/>
      <w:bookmarkStart w:id="47" w:name="_Toc450297224"/>
      <w:r>
        <w:rPr>
          <w:rFonts w:cs="Arial"/>
          <w:b/>
          <w:bCs/>
          <w:sz w:val="32"/>
        </w:rPr>
        <w:t>TABLE OF CONTENTS</w:t>
      </w:r>
      <w:bookmarkEnd w:id="44"/>
      <w:bookmarkEnd w:id="45"/>
      <w:bookmarkEnd w:id="46"/>
      <w:bookmarkEnd w:id="47"/>
    </w:p>
    <w:p w:rsidR="00CE727E" w:rsidRDefault="00CE727E">
      <w:pPr>
        <w:pStyle w:val="StyleLeft038"/>
        <w:autoSpaceDE/>
        <w:autoSpaceDN/>
        <w:adjustRightInd/>
        <w:jc w:val="both"/>
        <w:rPr>
          <w:szCs w:val="20"/>
        </w:rPr>
      </w:pPr>
    </w:p>
    <w:bookmarkStart w:id="48" w:name="_Toc451670193"/>
    <w:bookmarkStart w:id="49" w:name="_Toc133730039"/>
    <w:bookmarkStart w:id="50" w:name="_Toc446409113"/>
    <w:bookmarkStart w:id="51" w:name="_Toc446409533"/>
    <w:bookmarkStart w:id="52" w:name="_Toc447693822"/>
    <w:p w:rsidR="00B37C31" w:rsidRDefault="00322FFB">
      <w:pPr>
        <w:pStyle w:val="TOC1"/>
        <w:tabs>
          <w:tab w:val="right" w:leader="dot" w:pos="9350"/>
        </w:tabs>
        <w:rPr>
          <w:rFonts w:asciiTheme="minorHAnsi" w:eastAsiaTheme="minorEastAsia" w:hAnsiTheme="minorHAnsi" w:cstheme="minorBidi"/>
          <w:b w:val="0"/>
          <w:bCs w:val="0"/>
          <w:iCs w:val="0"/>
          <w:caps w:val="0"/>
          <w:noProof/>
          <w:sz w:val="22"/>
          <w:szCs w:val="22"/>
          <w:lang w:eastAsia="zh-TW"/>
        </w:rPr>
      </w:pPr>
      <w:r>
        <w:rPr>
          <w:iCs w:val="0"/>
        </w:rPr>
        <w:fldChar w:fldCharType="begin"/>
      </w:r>
      <w:r w:rsidR="00B37C31">
        <w:rPr>
          <w:iCs w:val="0"/>
        </w:rPr>
        <w:instrText xml:space="preserve"> TOC \o "1-3" \h \z \u </w:instrText>
      </w:r>
      <w:r>
        <w:rPr>
          <w:iCs w:val="0"/>
        </w:rPr>
        <w:fldChar w:fldCharType="separate"/>
      </w:r>
      <w:hyperlink w:anchor="_Toc450297224" w:history="1">
        <w:r w:rsidR="00B37C31" w:rsidRPr="00C24ECA">
          <w:rPr>
            <w:rStyle w:val="Hyperlink"/>
            <w:rFonts w:cs="Arial"/>
            <w:noProof/>
          </w:rPr>
          <w:t>TABLE OF CONTENTS</w:t>
        </w:r>
        <w:r w:rsidR="00B37C31">
          <w:rPr>
            <w:noProof/>
            <w:webHidden/>
          </w:rPr>
          <w:tab/>
        </w:r>
        <w:r>
          <w:rPr>
            <w:noProof/>
            <w:webHidden/>
          </w:rPr>
          <w:fldChar w:fldCharType="begin"/>
        </w:r>
        <w:r w:rsidR="00B37C31">
          <w:rPr>
            <w:noProof/>
            <w:webHidden/>
          </w:rPr>
          <w:instrText xml:space="preserve"> PAGEREF _Toc450297224 \h </w:instrText>
        </w:r>
        <w:r>
          <w:rPr>
            <w:noProof/>
            <w:webHidden/>
          </w:rPr>
        </w:r>
        <w:r>
          <w:rPr>
            <w:noProof/>
            <w:webHidden/>
          </w:rPr>
          <w:fldChar w:fldCharType="separate"/>
        </w:r>
        <w:r w:rsidR="00B37C31">
          <w:rPr>
            <w:noProof/>
            <w:webHidden/>
          </w:rPr>
          <w:t>2</w:t>
        </w:r>
        <w:r>
          <w:rPr>
            <w:noProof/>
            <w:webHidden/>
          </w:rPr>
          <w:fldChar w:fldCharType="end"/>
        </w:r>
      </w:hyperlink>
    </w:p>
    <w:p w:rsidR="00B37C31" w:rsidRDefault="00287B16">
      <w:pPr>
        <w:pStyle w:val="TOC1"/>
        <w:tabs>
          <w:tab w:val="left" w:pos="480"/>
          <w:tab w:val="right" w:leader="dot" w:pos="9350"/>
        </w:tabs>
        <w:rPr>
          <w:rFonts w:asciiTheme="minorHAnsi" w:eastAsiaTheme="minorEastAsia" w:hAnsiTheme="minorHAnsi" w:cstheme="minorBidi"/>
          <w:b w:val="0"/>
          <w:bCs w:val="0"/>
          <w:iCs w:val="0"/>
          <w:caps w:val="0"/>
          <w:noProof/>
          <w:sz w:val="22"/>
          <w:szCs w:val="22"/>
          <w:lang w:eastAsia="zh-TW"/>
        </w:rPr>
      </w:pPr>
      <w:hyperlink w:anchor="_Toc450297225" w:history="1">
        <w:r w:rsidR="00B37C31" w:rsidRPr="00C24ECA">
          <w:rPr>
            <w:rStyle w:val="Hyperlink"/>
            <w:noProof/>
          </w:rPr>
          <w:t>1</w:t>
        </w:r>
        <w:r w:rsidR="00B37C31">
          <w:rPr>
            <w:rFonts w:asciiTheme="minorHAnsi" w:eastAsiaTheme="minorEastAsia" w:hAnsiTheme="minorHAnsi" w:cstheme="minorBidi"/>
            <w:b w:val="0"/>
            <w:bCs w:val="0"/>
            <w:iCs w:val="0"/>
            <w:caps w:val="0"/>
            <w:noProof/>
            <w:sz w:val="22"/>
            <w:szCs w:val="22"/>
            <w:lang w:eastAsia="zh-TW"/>
          </w:rPr>
          <w:tab/>
        </w:r>
        <w:r w:rsidR="00B37C31" w:rsidRPr="00C24ECA">
          <w:rPr>
            <w:rStyle w:val="Hyperlink"/>
            <w:noProof/>
          </w:rPr>
          <w:t>REVISION HISTORY</w:t>
        </w:r>
        <w:r w:rsidR="00B37C31">
          <w:rPr>
            <w:noProof/>
            <w:webHidden/>
          </w:rPr>
          <w:tab/>
        </w:r>
        <w:r w:rsidR="00322FFB">
          <w:rPr>
            <w:noProof/>
            <w:webHidden/>
          </w:rPr>
          <w:fldChar w:fldCharType="begin"/>
        </w:r>
        <w:r w:rsidR="00B37C31">
          <w:rPr>
            <w:noProof/>
            <w:webHidden/>
          </w:rPr>
          <w:instrText xml:space="preserve"> PAGEREF _Toc450297225 \h </w:instrText>
        </w:r>
        <w:r w:rsidR="00322FFB">
          <w:rPr>
            <w:noProof/>
            <w:webHidden/>
          </w:rPr>
        </w:r>
        <w:r w:rsidR="00322FFB">
          <w:rPr>
            <w:noProof/>
            <w:webHidden/>
          </w:rPr>
          <w:fldChar w:fldCharType="separate"/>
        </w:r>
        <w:r w:rsidR="00B37C31">
          <w:rPr>
            <w:noProof/>
            <w:webHidden/>
          </w:rPr>
          <w:t>3</w:t>
        </w:r>
        <w:r w:rsidR="00322FFB">
          <w:rPr>
            <w:noProof/>
            <w:webHidden/>
          </w:rPr>
          <w:fldChar w:fldCharType="end"/>
        </w:r>
      </w:hyperlink>
    </w:p>
    <w:p w:rsidR="00B37C31" w:rsidRDefault="00287B16">
      <w:pPr>
        <w:pStyle w:val="TOC1"/>
        <w:tabs>
          <w:tab w:val="left" w:pos="480"/>
          <w:tab w:val="right" w:leader="dot" w:pos="9350"/>
        </w:tabs>
        <w:rPr>
          <w:rFonts w:asciiTheme="minorHAnsi" w:eastAsiaTheme="minorEastAsia" w:hAnsiTheme="minorHAnsi" w:cstheme="minorBidi"/>
          <w:b w:val="0"/>
          <w:bCs w:val="0"/>
          <w:iCs w:val="0"/>
          <w:caps w:val="0"/>
          <w:noProof/>
          <w:sz w:val="22"/>
          <w:szCs w:val="22"/>
          <w:lang w:eastAsia="zh-TW"/>
        </w:rPr>
      </w:pPr>
      <w:hyperlink w:anchor="_Toc450297226" w:history="1">
        <w:r w:rsidR="00B37C31" w:rsidRPr="00C24ECA">
          <w:rPr>
            <w:rStyle w:val="Hyperlink"/>
            <w:noProof/>
          </w:rPr>
          <w:t>2</w:t>
        </w:r>
        <w:r w:rsidR="00B37C31">
          <w:rPr>
            <w:rFonts w:asciiTheme="minorHAnsi" w:eastAsiaTheme="minorEastAsia" w:hAnsiTheme="minorHAnsi" w:cstheme="minorBidi"/>
            <w:b w:val="0"/>
            <w:bCs w:val="0"/>
            <w:iCs w:val="0"/>
            <w:caps w:val="0"/>
            <w:noProof/>
            <w:sz w:val="22"/>
            <w:szCs w:val="22"/>
            <w:lang w:eastAsia="zh-TW"/>
          </w:rPr>
          <w:tab/>
        </w:r>
        <w:r w:rsidR="00B37C31" w:rsidRPr="00C24ECA">
          <w:rPr>
            <w:rStyle w:val="Hyperlink"/>
            <w:noProof/>
          </w:rPr>
          <w:t>Overview</w:t>
        </w:r>
        <w:r w:rsidR="00B37C31">
          <w:rPr>
            <w:noProof/>
            <w:webHidden/>
          </w:rPr>
          <w:tab/>
        </w:r>
        <w:r w:rsidR="00322FFB">
          <w:rPr>
            <w:noProof/>
            <w:webHidden/>
          </w:rPr>
          <w:fldChar w:fldCharType="begin"/>
        </w:r>
        <w:r w:rsidR="00B37C31">
          <w:rPr>
            <w:noProof/>
            <w:webHidden/>
          </w:rPr>
          <w:instrText xml:space="preserve"> PAGEREF _Toc450297226 \h </w:instrText>
        </w:r>
        <w:r w:rsidR="00322FFB">
          <w:rPr>
            <w:noProof/>
            <w:webHidden/>
          </w:rPr>
        </w:r>
        <w:r w:rsidR="00322FFB">
          <w:rPr>
            <w:noProof/>
            <w:webHidden/>
          </w:rPr>
          <w:fldChar w:fldCharType="separate"/>
        </w:r>
        <w:r w:rsidR="00B37C31">
          <w:rPr>
            <w:noProof/>
            <w:webHidden/>
          </w:rPr>
          <w:t>5</w:t>
        </w:r>
        <w:r w:rsidR="00322FFB">
          <w:rPr>
            <w:noProof/>
            <w:webHidden/>
          </w:rPr>
          <w:fldChar w:fldCharType="end"/>
        </w:r>
      </w:hyperlink>
    </w:p>
    <w:p w:rsidR="00B37C31" w:rsidRDefault="00287B16">
      <w:pPr>
        <w:pStyle w:val="TOC1"/>
        <w:tabs>
          <w:tab w:val="left" w:pos="480"/>
          <w:tab w:val="right" w:leader="dot" w:pos="9350"/>
        </w:tabs>
        <w:rPr>
          <w:rFonts w:asciiTheme="minorHAnsi" w:eastAsiaTheme="minorEastAsia" w:hAnsiTheme="minorHAnsi" w:cstheme="minorBidi"/>
          <w:b w:val="0"/>
          <w:bCs w:val="0"/>
          <w:iCs w:val="0"/>
          <w:caps w:val="0"/>
          <w:noProof/>
          <w:sz w:val="22"/>
          <w:szCs w:val="22"/>
          <w:lang w:eastAsia="zh-TW"/>
        </w:rPr>
      </w:pPr>
      <w:hyperlink w:anchor="_Toc450297227" w:history="1">
        <w:r w:rsidR="00B37C31" w:rsidRPr="00C24ECA">
          <w:rPr>
            <w:rStyle w:val="Hyperlink"/>
            <w:noProof/>
          </w:rPr>
          <w:t>3</w:t>
        </w:r>
        <w:r w:rsidR="00B37C31">
          <w:rPr>
            <w:rFonts w:asciiTheme="minorHAnsi" w:eastAsiaTheme="minorEastAsia" w:hAnsiTheme="minorHAnsi" w:cstheme="minorBidi"/>
            <w:b w:val="0"/>
            <w:bCs w:val="0"/>
            <w:iCs w:val="0"/>
            <w:caps w:val="0"/>
            <w:noProof/>
            <w:sz w:val="22"/>
            <w:szCs w:val="22"/>
            <w:lang w:eastAsia="zh-TW"/>
          </w:rPr>
          <w:tab/>
        </w:r>
        <w:r w:rsidR="00B37C31" w:rsidRPr="00C24ECA">
          <w:rPr>
            <w:rStyle w:val="Hyperlink"/>
            <w:noProof/>
          </w:rPr>
          <w:t>Use Cases</w:t>
        </w:r>
        <w:r w:rsidR="00B37C31">
          <w:rPr>
            <w:noProof/>
            <w:webHidden/>
          </w:rPr>
          <w:tab/>
        </w:r>
        <w:r w:rsidR="00322FFB">
          <w:rPr>
            <w:noProof/>
            <w:webHidden/>
          </w:rPr>
          <w:fldChar w:fldCharType="begin"/>
        </w:r>
        <w:r w:rsidR="00B37C31">
          <w:rPr>
            <w:noProof/>
            <w:webHidden/>
          </w:rPr>
          <w:instrText xml:space="preserve"> PAGEREF _Toc450297227 \h </w:instrText>
        </w:r>
        <w:r w:rsidR="00322FFB">
          <w:rPr>
            <w:noProof/>
            <w:webHidden/>
          </w:rPr>
        </w:r>
        <w:r w:rsidR="00322FFB">
          <w:rPr>
            <w:noProof/>
            <w:webHidden/>
          </w:rPr>
          <w:fldChar w:fldCharType="separate"/>
        </w:r>
        <w:r w:rsidR="00B37C31">
          <w:rPr>
            <w:noProof/>
            <w:webHidden/>
          </w:rPr>
          <w:t>6</w:t>
        </w:r>
        <w:r w:rsidR="00322FFB">
          <w:rPr>
            <w:noProof/>
            <w:webHidden/>
          </w:rPr>
          <w:fldChar w:fldCharType="end"/>
        </w:r>
      </w:hyperlink>
    </w:p>
    <w:p w:rsidR="00B37C31" w:rsidRDefault="00287B16">
      <w:pPr>
        <w:pStyle w:val="TOC1"/>
        <w:tabs>
          <w:tab w:val="left" w:pos="480"/>
          <w:tab w:val="right" w:leader="dot" w:pos="9350"/>
        </w:tabs>
        <w:rPr>
          <w:rFonts w:asciiTheme="minorHAnsi" w:eastAsiaTheme="minorEastAsia" w:hAnsiTheme="minorHAnsi" w:cstheme="minorBidi"/>
          <w:b w:val="0"/>
          <w:bCs w:val="0"/>
          <w:iCs w:val="0"/>
          <w:caps w:val="0"/>
          <w:noProof/>
          <w:sz w:val="22"/>
          <w:szCs w:val="22"/>
          <w:lang w:eastAsia="zh-TW"/>
        </w:rPr>
      </w:pPr>
      <w:hyperlink w:anchor="_Toc450297228" w:history="1">
        <w:r w:rsidR="00B37C31" w:rsidRPr="00C24ECA">
          <w:rPr>
            <w:rStyle w:val="Hyperlink"/>
            <w:noProof/>
          </w:rPr>
          <w:t>4</w:t>
        </w:r>
        <w:r w:rsidR="00B37C31">
          <w:rPr>
            <w:rFonts w:asciiTheme="minorHAnsi" w:eastAsiaTheme="minorEastAsia" w:hAnsiTheme="minorHAnsi" w:cstheme="minorBidi"/>
            <w:b w:val="0"/>
            <w:bCs w:val="0"/>
            <w:iCs w:val="0"/>
            <w:caps w:val="0"/>
            <w:noProof/>
            <w:sz w:val="22"/>
            <w:szCs w:val="22"/>
            <w:lang w:eastAsia="zh-TW"/>
          </w:rPr>
          <w:tab/>
        </w:r>
        <w:r w:rsidR="00B37C31" w:rsidRPr="00C24ECA">
          <w:rPr>
            <w:rStyle w:val="Hyperlink"/>
            <w:noProof/>
          </w:rPr>
          <w:t>SMB Solution REQUIREMENTS &amp; ANALYSIs</w:t>
        </w:r>
        <w:r w:rsidR="00B37C31">
          <w:rPr>
            <w:noProof/>
            <w:webHidden/>
          </w:rPr>
          <w:tab/>
        </w:r>
        <w:r w:rsidR="00322FFB">
          <w:rPr>
            <w:noProof/>
            <w:webHidden/>
          </w:rPr>
          <w:fldChar w:fldCharType="begin"/>
        </w:r>
        <w:r w:rsidR="00B37C31">
          <w:rPr>
            <w:noProof/>
            <w:webHidden/>
          </w:rPr>
          <w:instrText xml:space="preserve"> PAGEREF _Toc450297228 \h </w:instrText>
        </w:r>
        <w:r w:rsidR="00322FFB">
          <w:rPr>
            <w:noProof/>
            <w:webHidden/>
          </w:rPr>
        </w:r>
        <w:r w:rsidR="00322FFB">
          <w:rPr>
            <w:noProof/>
            <w:webHidden/>
          </w:rPr>
          <w:fldChar w:fldCharType="separate"/>
        </w:r>
        <w:r w:rsidR="00B37C31">
          <w:rPr>
            <w:noProof/>
            <w:webHidden/>
          </w:rPr>
          <w:t>7</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29" w:history="1">
        <w:r w:rsidR="00B37C31" w:rsidRPr="00C24ECA">
          <w:rPr>
            <w:rStyle w:val="Hyperlink"/>
            <w:noProof/>
          </w:rPr>
          <w:t>4.1</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Requirements</w:t>
        </w:r>
        <w:r w:rsidR="00B37C31">
          <w:rPr>
            <w:noProof/>
            <w:webHidden/>
          </w:rPr>
          <w:tab/>
        </w:r>
        <w:r w:rsidR="00322FFB">
          <w:rPr>
            <w:noProof/>
            <w:webHidden/>
          </w:rPr>
          <w:fldChar w:fldCharType="begin"/>
        </w:r>
        <w:r w:rsidR="00B37C31">
          <w:rPr>
            <w:noProof/>
            <w:webHidden/>
          </w:rPr>
          <w:instrText xml:space="preserve"> PAGEREF _Toc450297229 \h </w:instrText>
        </w:r>
        <w:r w:rsidR="00322FFB">
          <w:rPr>
            <w:noProof/>
            <w:webHidden/>
          </w:rPr>
        </w:r>
        <w:r w:rsidR="00322FFB">
          <w:rPr>
            <w:noProof/>
            <w:webHidden/>
          </w:rPr>
          <w:fldChar w:fldCharType="separate"/>
        </w:r>
        <w:r w:rsidR="00B37C31">
          <w:rPr>
            <w:noProof/>
            <w:webHidden/>
          </w:rPr>
          <w:t>7</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30" w:history="1">
        <w:r w:rsidR="00B37C31" w:rsidRPr="00C24ECA">
          <w:rPr>
            <w:rStyle w:val="Hyperlink"/>
            <w:noProof/>
          </w:rPr>
          <w:t>4.2</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Analysis</w:t>
        </w:r>
        <w:r w:rsidR="00B37C31">
          <w:rPr>
            <w:noProof/>
            <w:webHidden/>
          </w:rPr>
          <w:tab/>
        </w:r>
        <w:r w:rsidR="00322FFB">
          <w:rPr>
            <w:noProof/>
            <w:webHidden/>
          </w:rPr>
          <w:fldChar w:fldCharType="begin"/>
        </w:r>
        <w:r w:rsidR="00B37C31">
          <w:rPr>
            <w:noProof/>
            <w:webHidden/>
          </w:rPr>
          <w:instrText xml:space="preserve"> PAGEREF _Toc450297230 \h </w:instrText>
        </w:r>
        <w:r w:rsidR="00322FFB">
          <w:rPr>
            <w:noProof/>
            <w:webHidden/>
          </w:rPr>
        </w:r>
        <w:r w:rsidR="00322FFB">
          <w:rPr>
            <w:noProof/>
            <w:webHidden/>
          </w:rPr>
          <w:fldChar w:fldCharType="separate"/>
        </w:r>
        <w:r w:rsidR="00B37C31">
          <w:rPr>
            <w:noProof/>
            <w:webHidden/>
          </w:rPr>
          <w:t>7</w:t>
        </w:r>
        <w:r w:rsidR="00322FFB">
          <w:rPr>
            <w:noProof/>
            <w:webHidden/>
          </w:rPr>
          <w:fldChar w:fldCharType="end"/>
        </w:r>
      </w:hyperlink>
    </w:p>
    <w:p w:rsidR="00B37C31" w:rsidRDefault="00287B16">
      <w:pPr>
        <w:pStyle w:val="TOC3"/>
        <w:tabs>
          <w:tab w:val="left" w:pos="1200"/>
          <w:tab w:val="right" w:leader="dot" w:pos="9350"/>
        </w:tabs>
        <w:rPr>
          <w:rFonts w:asciiTheme="minorHAnsi" w:eastAsiaTheme="minorEastAsia" w:hAnsiTheme="minorHAnsi" w:cstheme="minorBidi"/>
          <w:noProof/>
          <w:sz w:val="22"/>
          <w:szCs w:val="22"/>
          <w:lang w:eastAsia="zh-TW"/>
        </w:rPr>
      </w:pPr>
      <w:hyperlink w:anchor="_Toc450297231" w:history="1">
        <w:r w:rsidR="00B37C31" w:rsidRPr="00C24ECA">
          <w:rPr>
            <w:rStyle w:val="Hyperlink"/>
            <w:noProof/>
          </w:rPr>
          <w:t>4.2.1</w:t>
        </w:r>
        <w:r w:rsidR="00B37C31">
          <w:rPr>
            <w:rFonts w:asciiTheme="minorHAnsi" w:eastAsiaTheme="minorEastAsia" w:hAnsiTheme="minorHAnsi" w:cstheme="minorBidi"/>
            <w:noProof/>
            <w:sz w:val="22"/>
            <w:szCs w:val="22"/>
            <w:lang w:eastAsia="zh-TW"/>
          </w:rPr>
          <w:tab/>
        </w:r>
        <w:r w:rsidR="00B37C31" w:rsidRPr="00C24ECA">
          <w:rPr>
            <w:rStyle w:val="Hyperlink"/>
            <w:noProof/>
          </w:rPr>
          <w:t>OTPION1</w:t>
        </w:r>
        <w:r w:rsidR="00B37C31">
          <w:rPr>
            <w:noProof/>
            <w:webHidden/>
          </w:rPr>
          <w:tab/>
        </w:r>
        <w:r w:rsidR="00322FFB">
          <w:rPr>
            <w:noProof/>
            <w:webHidden/>
          </w:rPr>
          <w:fldChar w:fldCharType="begin"/>
        </w:r>
        <w:r w:rsidR="00B37C31">
          <w:rPr>
            <w:noProof/>
            <w:webHidden/>
          </w:rPr>
          <w:instrText xml:space="preserve"> PAGEREF _Toc450297231 \h </w:instrText>
        </w:r>
        <w:r w:rsidR="00322FFB">
          <w:rPr>
            <w:noProof/>
            <w:webHidden/>
          </w:rPr>
        </w:r>
        <w:r w:rsidR="00322FFB">
          <w:rPr>
            <w:noProof/>
            <w:webHidden/>
          </w:rPr>
          <w:fldChar w:fldCharType="separate"/>
        </w:r>
        <w:r w:rsidR="00B37C31">
          <w:rPr>
            <w:noProof/>
            <w:webHidden/>
          </w:rPr>
          <w:t>7</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32" w:history="1">
        <w:r w:rsidR="00B37C31" w:rsidRPr="00C24ECA">
          <w:rPr>
            <w:rStyle w:val="Hyperlink"/>
            <w:noProof/>
          </w:rPr>
          <w:t>4.3</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Derived Requirements</w:t>
        </w:r>
        <w:r w:rsidR="00B37C31">
          <w:rPr>
            <w:noProof/>
            <w:webHidden/>
          </w:rPr>
          <w:tab/>
        </w:r>
        <w:r w:rsidR="00322FFB">
          <w:rPr>
            <w:noProof/>
            <w:webHidden/>
          </w:rPr>
          <w:fldChar w:fldCharType="begin"/>
        </w:r>
        <w:r w:rsidR="00B37C31">
          <w:rPr>
            <w:noProof/>
            <w:webHidden/>
          </w:rPr>
          <w:instrText xml:space="preserve"> PAGEREF _Toc450297232 \h </w:instrText>
        </w:r>
        <w:r w:rsidR="00322FFB">
          <w:rPr>
            <w:noProof/>
            <w:webHidden/>
          </w:rPr>
        </w:r>
        <w:r w:rsidR="00322FFB">
          <w:rPr>
            <w:noProof/>
            <w:webHidden/>
          </w:rPr>
          <w:fldChar w:fldCharType="separate"/>
        </w:r>
        <w:r w:rsidR="00B37C31">
          <w:rPr>
            <w:noProof/>
            <w:webHidden/>
          </w:rPr>
          <w:t>9</w:t>
        </w:r>
        <w:r w:rsidR="00322FFB">
          <w:rPr>
            <w:noProof/>
            <w:webHidden/>
          </w:rPr>
          <w:fldChar w:fldCharType="end"/>
        </w:r>
      </w:hyperlink>
    </w:p>
    <w:p w:rsidR="00B37C31" w:rsidRDefault="00287B16">
      <w:pPr>
        <w:pStyle w:val="TOC3"/>
        <w:tabs>
          <w:tab w:val="left" w:pos="1200"/>
          <w:tab w:val="right" w:leader="dot" w:pos="9350"/>
        </w:tabs>
        <w:rPr>
          <w:rFonts w:asciiTheme="minorHAnsi" w:eastAsiaTheme="minorEastAsia" w:hAnsiTheme="minorHAnsi" w:cstheme="minorBidi"/>
          <w:noProof/>
          <w:sz w:val="22"/>
          <w:szCs w:val="22"/>
          <w:lang w:eastAsia="zh-TW"/>
        </w:rPr>
      </w:pPr>
      <w:hyperlink w:anchor="_Toc450297233" w:history="1">
        <w:r w:rsidR="00B37C31" w:rsidRPr="00C24ECA">
          <w:rPr>
            <w:rStyle w:val="Hyperlink"/>
            <w:noProof/>
          </w:rPr>
          <w:t>4.3.1</w:t>
        </w:r>
        <w:r w:rsidR="00B37C31">
          <w:rPr>
            <w:rFonts w:asciiTheme="minorHAnsi" w:eastAsiaTheme="minorEastAsia" w:hAnsiTheme="minorHAnsi" w:cstheme="minorBidi"/>
            <w:noProof/>
            <w:sz w:val="22"/>
            <w:szCs w:val="22"/>
            <w:lang w:eastAsia="zh-TW"/>
          </w:rPr>
          <w:tab/>
        </w:r>
        <w:r w:rsidR="00B37C31" w:rsidRPr="00C24ECA">
          <w:rPr>
            <w:rStyle w:val="Hyperlink"/>
            <w:noProof/>
          </w:rPr>
          <w:t>Configuration Requirement</w:t>
        </w:r>
        <w:r w:rsidR="00B37C31">
          <w:rPr>
            <w:noProof/>
            <w:webHidden/>
          </w:rPr>
          <w:tab/>
        </w:r>
        <w:r w:rsidR="00322FFB">
          <w:rPr>
            <w:noProof/>
            <w:webHidden/>
          </w:rPr>
          <w:fldChar w:fldCharType="begin"/>
        </w:r>
        <w:r w:rsidR="00B37C31">
          <w:rPr>
            <w:noProof/>
            <w:webHidden/>
          </w:rPr>
          <w:instrText xml:space="preserve"> PAGEREF _Toc450297233 \h </w:instrText>
        </w:r>
        <w:r w:rsidR="00322FFB">
          <w:rPr>
            <w:noProof/>
            <w:webHidden/>
          </w:rPr>
        </w:r>
        <w:r w:rsidR="00322FFB">
          <w:rPr>
            <w:noProof/>
            <w:webHidden/>
          </w:rPr>
          <w:fldChar w:fldCharType="separate"/>
        </w:r>
        <w:r w:rsidR="00B37C31">
          <w:rPr>
            <w:noProof/>
            <w:webHidden/>
          </w:rPr>
          <w:t>10</w:t>
        </w:r>
        <w:r w:rsidR="00322FFB">
          <w:rPr>
            <w:noProof/>
            <w:webHidden/>
          </w:rPr>
          <w:fldChar w:fldCharType="end"/>
        </w:r>
      </w:hyperlink>
    </w:p>
    <w:p w:rsidR="00B37C31" w:rsidRDefault="00287B16">
      <w:pPr>
        <w:pStyle w:val="TOC3"/>
        <w:tabs>
          <w:tab w:val="left" w:pos="1200"/>
          <w:tab w:val="right" w:leader="dot" w:pos="9350"/>
        </w:tabs>
        <w:rPr>
          <w:rFonts w:asciiTheme="minorHAnsi" w:eastAsiaTheme="minorEastAsia" w:hAnsiTheme="minorHAnsi" w:cstheme="minorBidi"/>
          <w:noProof/>
          <w:sz w:val="22"/>
          <w:szCs w:val="22"/>
          <w:lang w:eastAsia="zh-TW"/>
        </w:rPr>
      </w:pPr>
      <w:hyperlink w:anchor="_Toc450297234" w:history="1">
        <w:r w:rsidR="00B37C31" w:rsidRPr="00C24ECA">
          <w:rPr>
            <w:rStyle w:val="Hyperlink"/>
            <w:noProof/>
          </w:rPr>
          <w:t>4.3.2</w:t>
        </w:r>
        <w:r w:rsidR="00B37C31">
          <w:rPr>
            <w:rFonts w:asciiTheme="minorHAnsi" w:eastAsiaTheme="minorEastAsia" w:hAnsiTheme="minorHAnsi" w:cstheme="minorBidi"/>
            <w:noProof/>
            <w:sz w:val="22"/>
            <w:szCs w:val="22"/>
            <w:lang w:eastAsia="zh-TW"/>
          </w:rPr>
          <w:tab/>
        </w:r>
        <w:r w:rsidR="00B37C31" w:rsidRPr="00C24ECA">
          <w:rPr>
            <w:rStyle w:val="Hyperlink"/>
            <w:noProof/>
          </w:rPr>
          <w:t>CONFIGURATION REQUIREMENT on AP</w:t>
        </w:r>
        <w:r w:rsidR="00B37C31">
          <w:rPr>
            <w:noProof/>
            <w:webHidden/>
          </w:rPr>
          <w:tab/>
        </w:r>
        <w:r w:rsidR="00322FFB">
          <w:rPr>
            <w:noProof/>
            <w:webHidden/>
          </w:rPr>
          <w:fldChar w:fldCharType="begin"/>
        </w:r>
        <w:r w:rsidR="00B37C31">
          <w:rPr>
            <w:noProof/>
            <w:webHidden/>
          </w:rPr>
          <w:instrText xml:space="preserve"> PAGEREF _Toc450297234 \h </w:instrText>
        </w:r>
        <w:r w:rsidR="00322FFB">
          <w:rPr>
            <w:noProof/>
            <w:webHidden/>
          </w:rPr>
        </w:r>
        <w:r w:rsidR="00322FFB">
          <w:rPr>
            <w:noProof/>
            <w:webHidden/>
          </w:rPr>
          <w:fldChar w:fldCharType="separate"/>
        </w:r>
        <w:r w:rsidR="00B37C31">
          <w:rPr>
            <w:noProof/>
            <w:webHidden/>
          </w:rPr>
          <w:t>11</w:t>
        </w:r>
        <w:r w:rsidR="00322FFB">
          <w:rPr>
            <w:noProof/>
            <w:webHidden/>
          </w:rPr>
          <w:fldChar w:fldCharType="end"/>
        </w:r>
      </w:hyperlink>
    </w:p>
    <w:p w:rsidR="00B37C31" w:rsidRDefault="00287B16">
      <w:pPr>
        <w:pStyle w:val="TOC1"/>
        <w:tabs>
          <w:tab w:val="left" w:pos="480"/>
          <w:tab w:val="right" w:leader="dot" w:pos="9350"/>
        </w:tabs>
        <w:rPr>
          <w:rFonts w:asciiTheme="minorHAnsi" w:eastAsiaTheme="minorEastAsia" w:hAnsiTheme="minorHAnsi" w:cstheme="minorBidi"/>
          <w:b w:val="0"/>
          <w:bCs w:val="0"/>
          <w:iCs w:val="0"/>
          <w:caps w:val="0"/>
          <w:noProof/>
          <w:sz w:val="22"/>
          <w:szCs w:val="22"/>
          <w:lang w:eastAsia="zh-TW"/>
        </w:rPr>
      </w:pPr>
      <w:hyperlink w:anchor="_Toc450297235" w:history="1">
        <w:r w:rsidR="00B37C31" w:rsidRPr="00C24ECA">
          <w:rPr>
            <w:rStyle w:val="Hyperlink"/>
            <w:noProof/>
          </w:rPr>
          <w:t>5</w:t>
        </w:r>
        <w:r w:rsidR="00B37C31">
          <w:rPr>
            <w:rFonts w:asciiTheme="minorHAnsi" w:eastAsiaTheme="minorEastAsia" w:hAnsiTheme="minorHAnsi" w:cstheme="minorBidi"/>
            <w:b w:val="0"/>
            <w:bCs w:val="0"/>
            <w:iCs w:val="0"/>
            <w:caps w:val="0"/>
            <w:noProof/>
            <w:sz w:val="22"/>
            <w:szCs w:val="22"/>
            <w:lang w:eastAsia="zh-TW"/>
          </w:rPr>
          <w:tab/>
        </w:r>
        <w:r w:rsidR="00B37C31" w:rsidRPr="00C24ECA">
          <w:rPr>
            <w:rStyle w:val="Hyperlink"/>
            <w:noProof/>
          </w:rPr>
          <w:t>MLB</w:t>
        </w:r>
        <w:r w:rsidR="00B37C31">
          <w:rPr>
            <w:noProof/>
            <w:webHidden/>
          </w:rPr>
          <w:tab/>
        </w:r>
        <w:r w:rsidR="00322FFB">
          <w:rPr>
            <w:noProof/>
            <w:webHidden/>
          </w:rPr>
          <w:fldChar w:fldCharType="begin"/>
        </w:r>
        <w:r w:rsidR="00B37C31">
          <w:rPr>
            <w:noProof/>
            <w:webHidden/>
          </w:rPr>
          <w:instrText xml:space="preserve"> PAGEREF _Toc450297235 \h </w:instrText>
        </w:r>
        <w:r w:rsidR="00322FFB">
          <w:rPr>
            <w:noProof/>
            <w:webHidden/>
          </w:rPr>
        </w:r>
        <w:r w:rsidR="00322FFB">
          <w:rPr>
            <w:noProof/>
            <w:webHidden/>
          </w:rPr>
          <w:fldChar w:fldCharType="separate"/>
        </w:r>
        <w:r w:rsidR="00B37C31">
          <w:rPr>
            <w:noProof/>
            <w:webHidden/>
          </w:rPr>
          <w:t>12</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36" w:history="1">
        <w:r w:rsidR="00B37C31" w:rsidRPr="00C24ECA">
          <w:rPr>
            <w:rStyle w:val="Hyperlink"/>
            <w:noProof/>
          </w:rPr>
          <w:t>5.1</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REQUIREMENTS</w:t>
        </w:r>
        <w:r w:rsidR="00B37C31">
          <w:rPr>
            <w:noProof/>
            <w:webHidden/>
          </w:rPr>
          <w:tab/>
        </w:r>
        <w:r w:rsidR="00322FFB">
          <w:rPr>
            <w:noProof/>
            <w:webHidden/>
          </w:rPr>
          <w:fldChar w:fldCharType="begin"/>
        </w:r>
        <w:r w:rsidR="00B37C31">
          <w:rPr>
            <w:noProof/>
            <w:webHidden/>
          </w:rPr>
          <w:instrText xml:space="preserve"> PAGEREF _Toc450297236 \h </w:instrText>
        </w:r>
        <w:r w:rsidR="00322FFB">
          <w:rPr>
            <w:noProof/>
            <w:webHidden/>
          </w:rPr>
        </w:r>
        <w:r w:rsidR="00322FFB">
          <w:rPr>
            <w:noProof/>
            <w:webHidden/>
          </w:rPr>
          <w:fldChar w:fldCharType="separate"/>
        </w:r>
        <w:r w:rsidR="00B37C31">
          <w:rPr>
            <w:noProof/>
            <w:webHidden/>
          </w:rPr>
          <w:t>12</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37" w:history="1">
        <w:r w:rsidR="00B37C31" w:rsidRPr="00C24ECA">
          <w:rPr>
            <w:rStyle w:val="Hyperlink"/>
            <w:noProof/>
          </w:rPr>
          <w:t>5.2</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ANALYSIS</w:t>
        </w:r>
        <w:r w:rsidR="00B37C31">
          <w:rPr>
            <w:noProof/>
            <w:webHidden/>
          </w:rPr>
          <w:tab/>
        </w:r>
        <w:r w:rsidR="00322FFB">
          <w:rPr>
            <w:noProof/>
            <w:webHidden/>
          </w:rPr>
          <w:fldChar w:fldCharType="begin"/>
        </w:r>
        <w:r w:rsidR="00B37C31">
          <w:rPr>
            <w:noProof/>
            <w:webHidden/>
          </w:rPr>
          <w:instrText xml:space="preserve"> PAGEREF _Toc450297237 \h </w:instrText>
        </w:r>
        <w:r w:rsidR="00322FFB">
          <w:rPr>
            <w:noProof/>
            <w:webHidden/>
          </w:rPr>
        </w:r>
        <w:r w:rsidR="00322FFB">
          <w:rPr>
            <w:noProof/>
            <w:webHidden/>
          </w:rPr>
          <w:fldChar w:fldCharType="separate"/>
        </w:r>
        <w:r w:rsidR="00B37C31">
          <w:rPr>
            <w:noProof/>
            <w:webHidden/>
          </w:rPr>
          <w:t>12</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38" w:history="1">
        <w:r w:rsidR="00B37C31" w:rsidRPr="00C24ECA">
          <w:rPr>
            <w:rStyle w:val="Hyperlink"/>
            <w:noProof/>
          </w:rPr>
          <w:t>5.3</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Workflow  for service discovery and client mapping</w:t>
        </w:r>
        <w:r w:rsidR="00B37C31">
          <w:rPr>
            <w:noProof/>
            <w:webHidden/>
          </w:rPr>
          <w:tab/>
        </w:r>
        <w:r w:rsidR="00322FFB">
          <w:rPr>
            <w:noProof/>
            <w:webHidden/>
          </w:rPr>
          <w:fldChar w:fldCharType="begin"/>
        </w:r>
        <w:r w:rsidR="00B37C31">
          <w:rPr>
            <w:noProof/>
            <w:webHidden/>
          </w:rPr>
          <w:instrText xml:space="preserve"> PAGEREF _Toc450297238 \h </w:instrText>
        </w:r>
        <w:r w:rsidR="00322FFB">
          <w:rPr>
            <w:noProof/>
            <w:webHidden/>
          </w:rPr>
        </w:r>
        <w:r w:rsidR="00322FFB">
          <w:rPr>
            <w:noProof/>
            <w:webHidden/>
          </w:rPr>
          <w:fldChar w:fldCharType="separate"/>
        </w:r>
        <w:r w:rsidR="00B37C31">
          <w:rPr>
            <w:noProof/>
            <w:webHidden/>
          </w:rPr>
          <w:t>14</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39" w:history="1">
        <w:r w:rsidR="00B37C31" w:rsidRPr="00C24ECA">
          <w:rPr>
            <w:rStyle w:val="Hyperlink"/>
            <w:noProof/>
          </w:rPr>
          <w:t>5.4</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Derived Requirements</w:t>
        </w:r>
        <w:r w:rsidR="00B37C31">
          <w:rPr>
            <w:noProof/>
            <w:webHidden/>
          </w:rPr>
          <w:tab/>
        </w:r>
        <w:r w:rsidR="00322FFB">
          <w:rPr>
            <w:noProof/>
            <w:webHidden/>
          </w:rPr>
          <w:fldChar w:fldCharType="begin"/>
        </w:r>
        <w:r w:rsidR="00B37C31">
          <w:rPr>
            <w:noProof/>
            <w:webHidden/>
          </w:rPr>
          <w:instrText xml:space="preserve"> PAGEREF _Toc450297239 \h </w:instrText>
        </w:r>
        <w:r w:rsidR="00322FFB">
          <w:rPr>
            <w:noProof/>
            <w:webHidden/>
          </w:rPr>
        </w:r>
        <w:r w:rsidR="00322FFB">
          <w:rPr>
            <w:noProof/>
            <w:webHidden/>
          </w:rPr>
          <w:fldChar w:fldCharType="separate"/>
        </w:r>
        <w:r w:rsidR="00B37C31">
          <w:rPr>
            <w:noProof/>
            <w:webHidden/>
          </w:rPr>
          <w:t>15</w:t>
        </w:r>
        <w:r w:rsidR="00322FFB">
          <w:rPr>
            <w:noProof/>
            <w:webHidden/>
          </w:rPr>
          <w:fldChar w:fldCharType="end"/>
        </w:r>
      </w:hyperlink>
    </w:p>
    <w:p w:rsidR="00B37C31" w:rsidRDefault="00287B16">
      <w:pPr>
        <w:pStyle w:val="TOC3"/>
        <w:tabs>
          <w:tab w:val="left" w:pos="1200"/>
          <w:tab w:val="right" w:leader="dot" w:pos="9350"/>
        </w:tabs>
        <w:rPr>
          <w:rFonts w:asciiTheme="minorHAnsi" w:eastAsiaTheme="minorEastAsia" w:hAnsiTheme="minorHAnsi" w:cstheme="minorBidi"/>
          <w:noProof/>
          <w:sz w:val="22"/>
          <w:szCs w:val="22"/>
          <w:lang w:eastAsia="zh-TW"/>
        </w:rPr>
      </w:pPr>
      <w:hyperlink w:anchor="_Toc450297240" w:history="1">
        <w:r w:rsidR="00B37C31" w:rsidRPr="00C24ECA">
          <w:rPr>
            <w:rStyle w:val="Hyperlink"/>
            <w:noProof/>
          </w:rPr>
          <w:t>5.4.1</w:t>
        </w:r>
        <w:r w:rsidR="00B37C31">
          <w:rPr>
            <w:rFonts w:asciiTheme="minorHAnsi" w:eastAsiaTheme="minorEastAsia" w:hAnsiTheme="minorHAnsi" w:cstheme="minorBidi"/>
            <w:noProof/>
            <w:sz w:val="22"/>
            <w:szCs w:val="22"/>
            <w:lang w:eastAsia="zh-TW"/>
          </w:rPr>
          <w:tab/>
        </w:r>
        <w:r w:rsidR="00B37C31" w:rsidRPr="00C24ECA">
          <w:rPr>
            <w:rStyle w:val="Hyperlink"/>
            <w:noProof/>
          </w:rPr>
          <w:t>CONFIGURATION WORKFLOW FOR OV</w:t>
        </w:r>
        <w:r w:rsidR="00B37C31">
          <w:rPr>
            <w:noProof/>
            <w:webHidden/>
          </w:rPr>
          <w:tab/>
        </w:r>
        <w:r w:rsidR="00322FFB">
          <w:rPr>
            <w:noProof/>
            <w:webHidden/>
          </w:rPr>
          <w:fldChar w:fldCharType="begin"/>
        </w:r>
        <w:r w:rsidR="00B37C31">
          <w:rPr>
            <w:noProof/>
            <w:webHidden/>
          </w:rPr>
          <w:instrText xml:space="preserve"> PAGEREF _Toc450297240 \h </w:instrText>
        </w:r>
        <w:r w:rsidR="00322FFB">
          <w:rPr>
            <w:noProof/>
            <w:webHidden/>
          </w:rPr>
        </w:r>
        <w:r w:rsidR="00322FFB">
          <w:rPr>
            <w:noProof/>
            <w:webHidden/>
          </w:rPr>
          <w:fldChar w:fldCharType="separate"/>
        </w:r>
        <w:r w:rsidR="00B37C31">
          <w:rPr>
            <w:noProof/>
            <w:webHidden/>
          </w:rPr>
          <w:t>16</w:t>
        </w:r>
        <w:r w:rsidR="00322FFB">
          <w:rPr>
            <w:noProof/>
            <w:webHidden/>
          </w:rPr>
          <w:fldChar w:fldCharType="end"/>
        </w:r>
      </w:hyperlink>
    </w:p>
    <w:p w:rsidR="00B37C31" w:rsidRDefault="00287B16">
      <w:pPr>
        <w:pStyle w:val="TOC1"/>
        <w:tabs>
          <w:tab w:val="left" w:pos="480"/>
          <w:tab w:val="right" w:leader="dot" w:pos="9350"/>
        </w:tabs>
        <w:rPr>
          <w:rFonts w:asciiTheme="minorHAnsi" w:eastAsiaTheme="minorEastAsia" w:hAnsiTheme="minorHAnsi" w:cstheme="minorBidi"/>
          <w:b w:val="0"/>
          <w:bCs w:val="0"/>
          <w:iCs w:val="0"/>
          <w:caps w:val="0"/>
          <w:noProof/>
          <w:sz w:val="22"/>
          <w:szCs w:val="22"/>
          <w:lang w:eastAsia="zh-TW"/>
        </w:rPr>
      </w:pPr>
      <w:hyperlink w:anchor="_Toc450297241" w:history="1">
        <w:r w:rsidR="00B37C31" w:rsidRPr="00C24ECA">
          <w:rPr>
            <w:rStyle w:val="Hyperlink"/>
            <w:noProof/>
          </w:rPr>
          <w:t>6</w:t>
        </w:r>
        <w:r w:rsidR="00B37C31">
          <w:rPr>
            <w:rFonts w:asciiTheme="minorHAnsi" w:eastAsiaTheme="minorEastAsia" w:hAnsiTheme="minorHAnsi" w:cstheme="minorBidi"/>
            <w:b w:val="0"/>
            <w:bCs w:val="0"/>
            <w:iCs w:val="0"/>
            <w:caps w:val="0"/>
            <w:noProof/>
            <w:sz w:val="22"/>
            <w:szCs w:val="22"/>
            <w:lang w:eastAsia="zh-TW"/>
          </w:rPr>
          <w:tab/>
        </w:r>
        <w:r w:rsidR="00B37C31" w:rsidRPr="00C24ECA">
          <w:rPr>
            <w:rStyle w:val="Hyperlink"/>
            <w:noProof/>
          </w:rPr>
          <w:t>AppENDIX</w:t>
        </w:r>
        <w:r w:rsidR="00B37C31">
          <w:rPr>
            <w:noProof/>
            <w:webHidden/>
          </w:rPr>
          <w:tab/>
        </w:r>
        <w:r w:rsidR="00322FFB">
          <w:rPr>
            <w:noProof/>
            <w:webHidden/>
          </w:rPr>
          <w:fldChar w:fldCharType="begin"/>
        </w:r>
        <w:r w:rsidR="00B37C31">
          <w:rPr>
            <w:noProof/>
            <w:webHidden/>
          </w:rPr>
          <w:instrText xml:space="preserve"> PAGEREF _Toc450297241 \h </w:instrText>
        </w:r>
        <w:r w:rsidR="00322FFB">
          <w:rPr>
            <w:noProof/>
            <w:webHidden/>
          </w:rPr>
        </w:r>
        <w:r w:rsidR="00322FFB">
          <w:rPr>
            <w:noProof/>
            <w:webHidden/>
          </w:rPr>
          <w:fldChar w:fldCharType="separate"/>
        </w:r>
        <w:r w:rsidR="00B37C31">
          <w:rPr>
            <w:noProof/>
            <w:webHidden/>
          </w:rPr>
          <w:t>21</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42" w:history="1">
        <w:r w:rsidR="00B37C31" w:rsidRPr="00C24ECA">
          <w:rPr>
            <w:rStyle w:val="Hyperlink"/>
            <w:noProof/>
          </w:rPr>
          <w:t>6.1</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BONJOUR</w:t>
        </w:r>
        <w:r w:rsidR="00B37C31">
          <w:rPr>
            <w:noProof/>
            <w:webHidden/>
          </w:rPr>
          <w:tab/>
        </w:r>
        <w:r w:rsidR="00322FFB">
          <w:rPr>
            <w:noProof/>
            <w:webHidden/>
          </w:rPr>
          <w:fldChar w:fldCharType="begin"/>
        </w:r>
        <w:r w:rsidR="00B37C31">
          <w:rPr>
            <w:noProof/>
            <w:webHidden/>
          </w:rPr>
          <w:instrText xml:space="preserve"> PAGEREF _Toc450297242 \h </w:instrText>
        </w:r>
        <w:r w:rsidR="00322FFB">
          <w:rPr>
            <w:noProof/>
            <w:webHidden/>
          </w:rPr>
        </w:r>
        <w:r w:rsidR="00322FFB">
          <w:rPr>
            <w:noProof/>
            <w:webHidden/>
          </w:rPr>
          <w:fldChar w:fldCharType="separate"/>
        </w:r>
        <w:r w:rsidR="00B37C31">
          <w:rPr>
            <w:noProof/>
            <w:webHidden/>
          </w:rPr>
          <w:t>21</w:t>
        </w:r>
        <w:r w:rsidR="00322FFB">
          <w:rPr>
            <w:noProof/>
            <w:webHidden/>
          </w:rPr>
          <w:fldChar w:fldCharType="end"/>
        </w:r>
      </w:hyperlink>
    </w:p>
    <w:p w:rsidR="00B37C31" w:rsidRDefault="00287B16">
      <w:pPr>
        <w:pStyle w:val="TOC2"/>
        <w:tabs>
          <w:tab w:val="left" w:pos="960"/>
          <w:tab w:val="right" w:leader="dot" w:pos="9350"/>
        </w:tabs>
        <w:rPr>
          <w:rFonts w:asciiTheme="minorHAnsi" w:eastAsiaTheme="minorEastAsia" w:hAnsiTheme="minorHAnsi" w:cstheme="minorBidi"/>
          <w:b w:val="0"/>
          <w:bCs w:val="0"/>
          <w:noProof/>
          <w:sz w:val="22"/>
          <w:szCs w:val="22"/>
          <w:lang w:eastAsia="zh-TW"/>
        </w:rPr>
      </w:pPr>
      <w:hyperlink w:anchor="_Toc450297243" w:history="1">
        <w:r w:rsidR="00B37C31" w:rsidRPr="00C24ECA">
          <w:rPr>
            <w:rStyle w:val="Hyperlink"/>
            <w:noProof/>
          </w:rPr>
          <w:t>6.2</w:t>
        </w:r>
        <w:r w:rsidR="00B37C31">
          <w:rPr>
            <w:rFonts w:asciiTheme="minorHAnsi" w:eastAsiaTheme="minorEastAsia" w:hAnsiTheme="minorHAnsi" w:cstheme="minorBidi"/>
            <w:b w:val="0"/>
            <w:bCs w:val="0"/>
            <w:noProof/>
            <w:sz w:val="22"/>
            <w:szCs w:val="22"/>
            <w:lang w:eastAsia="zh-TW"/>
          </w:rPr>
          <w:tab/>
        </w:r>
        <w:r w:rsidR="00B37C31" w:rsidRPr="00C24ECA">
          <w:rPr>
            <w:rStyle w:val="Hyperlink"/>
            <w:noProof/>
          </w:rPr>
          <w:t>UPnP/DLNA</w:t>
        </w:r>
        <w:r w:rsidR="00B37C31">
          <w:rPr>
            <w:noProof/>
            <w:webHidden/>
          </w:rPr>
          <w:tab/>
        </w:r>
        <w:r w:rsidR="00322FFB">
          <w:rPr>
            <w:noProof/>
            <w:webHidden/>
          </w:rPr>
          <w:fldChar w:fldCharType="begin"/>
        </w:r>
        <w:r w:rsidR="00B37C31">
          <w:rPr>
            <w:noProof/>
            <w:webHidden/>
          </w:rPr>
          <w:instrText xml:space="preserve"> PAGEREF _Toc450297243 \h </w:instrText>
        </w:r>
        <w:r w:rsidR="00322FFB">
          <w:rPr>
            <w:noProof/>
            <w:webHidden/>
          </w:rPr>
        </w:r>
        <w:r w:rsidR="00322FFB">
          <w:rPr>
            <w:noProof/>
            <w:webHidden/>
          </w:rPr>
          <w:fldChar w:fldCharType="separate"/>
        </w:r>
        <w:r w:rsidR="00B37C31">
          <w:rPr>
            <w:noProof/>
            <w:webHidden/>
          </w:rPr>
          <w:t>21</w:t>
        </w:r>
        <w:r w:rsidR="00322FFB">
          <w:rPr>
            <w:noProof/>
            <w:webHidden/>
          </w:rPr>
          <w:fldChar w:fldCharType="end"/>
        </w:r>
      </w:hyperlink>
    </w:p>
    <w:p w:rsidR="00B37C31" w:rsidRDefault="00287B16">
      <w:pPr>
        <w:pStyle w:val="TOC1"/>
        <w:tabs>
          <w:tab w:val="left" w:pos="480"/>
          <w:tab w:val="right" w:leader="dot" w:pos="9350"/>
        </w:tabs>
        <w:rPr>
          <w:rFonts w:asciiTheme="minorHAnsi" w:eastAsiaTheme="minorEastAsia" w:hAnsiTheme="minorHAnsi" w:cstheme="minorBidi"/>
          <w:b w:val="0"/>
          <w:bCs w:val="0"/>
          <w:iCs w:val="0"/>
          <w:caps w:val="0"/>
          <w:noProof/>
          <w:sz w:val="22"/>
          <w:szCs w:val="22"/>
          <w:lang w:eastAsia="zh-TW"/>
        </w:rPr>
      </w:pPr>
      <w:hyperlink w:anchor="_Toc450297244" w:history="1">
        <w:r w:rsidR="00B37C31" w:rsidRPr="00C24ECA">
          <w:rPr>
            <w:rStyle w:val="Hyperlink"/>
            <w:noProof/>
          </w:rPr>
          <w:t>7</w:t>
        </w:r>
        <w:r w:rsidR="00B37C31">
          <w:rPr>
            <w:rFonts w:asciiTheme="minorHAnsi" w:eastAsiaTheme="minorEastAsia" w:hAnsiTheme="minorHAnsi" w:cstheme="minorBidi"/>
            <w:b w:val="0"/>
            <w:bCs w:val="0"/>
            <w:iCs w:val="0"/>
            <w:caps w:val="0"/>
            <w:noProof/>
            <w:sz w:val="22"/>
            <w:szCs w:val="22"/>
            <w:lang w:eastAsia="zh-TW"/>
          </w:rPr>
          <w:tab/>
        </w:r>
        <w:r w:rsidR="00B37C31" w:rsidRPr="00C24ECA">
          <w:rPr>
            <w:rStyle w:val="Hyperlink"/>
            <w:noProof/>
          </w:rPr>
          <w:t>OTHER REFERENCES</w:t>
        </w:r>
        <w:r w:rsidR="00B37C31">
          <w:rPr>
            <w:noProof/>
            <w:webHidden/>
          </w:rPr>
          <w:tab/>
        </w:r>
        <w:r w:rsidR="00322FFB">
          <w:rPr>
            <w:noProof/>
            <w:webHidden/>
          </w:rPr>
          <w:fldChar w:fldCharType="begin"/>
        </w:r>
        <w:r w:rsidR="00B37C31">
          <w:rPr>
            <w:noProof/>
            <w:webHidden/>
          </w:rPr>
          <w:instrText xml:space="preserve"> PAGEREF _Toc450297244 \h </w:instrText>
        </w:r>
        <w:r w:rsidR="00322FFB">
          <w:rPr>
            <w:noProof/>
            <w:webHidden/>
          </w:rPr>
        </w:r>
        <w:r w:rsidR="00322FFB">
          <w:rPr>
            <w:noProof/>
            <w:webHidden/>
          </w:rPr>
          <w:fldChar w:fldCharType="separate"/>
        </w:r>
        <w:r w:rsidR="00B37C31">
          <w:rPr>
            <w:noProof/>
            <w:webHidden/>
          </w:rPr>
          <w:t>23</w:t>
        </w:r>
        <w:r w:rsidR="00322FFB">
          <w:rPr>
            <w:noProof/>
            <w:webHidden/>
          </w:rPr>
          <w:fldChar w:fldCharType="end"/>
        </w:r>
      </w:hyperlink>
    </w:p>
    <w:p w:rsidR="00CE727E" w:rsidRDefault="00322FFB" w:rsidP="00D27F37">
      <w:pPr>
        <w:pStyle w:val="Heading1"/>
      </w:pPr>
      <w:r>
        <w:rPr>
          <w:rFonts w:ascii="Trebuchet MS" w:hAnsi="Trebuchet MS" w:cs="Times New Roman"/>
          <w:iCs/>
          <w:kern w:val="0"/>
          <w:sz w:val="20"/>
          <w:szCs w:val="28"/>
        </w:rPr>
        <w:lastRenderedPageBreak/>
        <w:fldChar w:fldCharType="end"/>
      </w:r>
      <w:bookmarkStart w:id="53" w:name="_Toc450297225"/>
      <w:r w:rsidR="00CE727E">
        <w:t>REVISION HISTORY</w:t>
      </w:r>
      <w:bookmarkEnd w:id="48"/>
      <w:bookmarkEnd w:id="49"/>
      <w:bookmarkEnd w:id="50"/>
      <w:bookmarkEnd w:id="51"/>
      <w:bookmarkEnd w:id="52"/>
      <w:bookmarkEnd w:id="53"/>
    </w:p>
    <w:p w:rsidR="00CE727E" w:rsidRDefault="00CE727E">
      <w:pPr>
        <w:jc w:val="both"/>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1440"/>
        <w:gridCol w:w="1080"/>
        <w:gridCol w:w="1260"/>
        <w:gridCol w:w="3600"/>
        <w:gridCol w:w="1080"/>
      </w:tblGrid>
      <w:tr w:rsidR="00CE727E" w:rsidTr="00D40D1F">
        <w:tc>
          <w:tcPr>
            <w:tcW w:w="900" w:type="dxa"/>
            <w:tcBorders>
              <w:top w:val="single" w:sz="12" w:space="0" w:color="auto"/>
              <w:bottom w:val="double" w:sz="4" w:space="0" w:color="auto"/>
            </w:tcBorders>
          </w:tcPr>
          <w:p w:rsidR="00CE727E" w:rsidRDefault="00CE727E">
            <w:pPr>
              <w:jc w:val="both"/>
              <w:rPr>
                <w:b/>
              </w:rPr>
            </w:pPr>
            <w:r>
              <w:rPr>
                <w:b/>
              </w:rPr>
              <w:t>Rev.</w:t>
            </w:r>
          </w:p>
        </w:tc>
        <w:tc>
          <w:tcPr>
            <w:tcW w:w="1440" w:type="dxa"/>
            <w:tcBorders>
              <w:top w:val="single" w:sz="12" w:space="0" w:color="auto"/>
              <w:bottom w:val="double" w:sz="4" w:space="0" w:color="auto"/>
            </w:tcBorders>
          </w:tcPr>
          <w:p w:rsidR="00CE727E" w:rsidRDefault="00CE727E">
            <w:pPr>
              <w:jc w:val="both"/>
              <w:rPr>
                <w:b/>
              </w:rPr>
            </w:pPr>
            <w:r>
              <w:rPr>
                <w:b/>
              </w:rPr>
              <w:t>Date</w:t>
            </w:r>
          </w:p>
        </w:tc>
        <w:tc>
          <w:tcPr>
            <w:tcW w:w="1080" w:type="dxa"/>
            <w:tcBorders>
              <w:top w:val="single" w:sz="12" w:space="0" w:color="auto"/>
              <w:bottom w:val="double" w:sz="4" w:space="0" w:color="auto"/>
            </w:tcBorders>
          </w:tcPr>
          <w:p w:rsidR="00CE727E" w:rsidRDefault="00CE727E">
            <w:pPr>
              <w:jc w:val="both"/>
              <w:rPr>
                <w:b/>
              </w:rPr>
            </w:pPr>
            <w:r>
              <w:rPr>
                <w:b/>
              </w:rPr>
              <w:t>Agile Revision</w:t>
            </w:r>
          </w:p>
        </w:tc>
        <w:tc>
          <w:tcPr>
            <w:tcW w:w="1260" w:type="dxa"/>
            <w:tcBorders>
              <w:top w:val="single" w:sz="12" w:space="0" w:color="auto"/>
              <w:bottom w:val="double" w:sz="4" w:space="0" w:color="auto"/>
            </w:tcBorders>
          </w:tcPr>
          <w:p w:rsidR="00CE727E" w:rsidRDefault="00CE727E">
            <w:pPr>
              <w:jc w:val="both"/>
              <w:rPr>
                <w:b/>
              </w:rPr>
            </w:pPr>
            <w:r>
              <w:rPr>
                <w:b/>
              </w:rPr>
              <w:t>Update By</w:t>
            </w:r>
          </w:p>
        </w:tc>
        <w:tc>
          <w:tcPr>
            <w:tcW w:w="3600" w:type="dxa"/>
            <w:tcBorders>
              <w:top w:val="single" w:sz="12" w:space="0" w:color="auto"/>
              <w:bottom w:val="double" w:sz="4" w:space="0" w:color="auto"/>
            </w:tcBorders>
          </w:tcPr>
          <w:p w:rsidR="00CE727E" w:rsidRDefault="00CE727E">
            <w:pPr>
              <w:jc w:val="both"/>
              <w:rPr>
                <w:b/>
              </w:rPr>
            </w:pPr>
            <w:r>
              <w:rPr>
                <w:b/>
              </w:rPr>
              <w:t>Revision Description</w:t>
            </w:r>
          </w:p>
        </w:tc>
        <w:tc>
          <w:tcPr>
            <w:tcW w:w="1080" w:type="dxa"/>
            <w:tcBorders>
              <w:top w:val="single" w:sz="12" w:space="0" w:color="auto"/>
              <w:bottom w:val="double" w:sz="4" w:space="0" w:color="auto"/>
            </w:tcBorders>
          </w:tcPr>
          <w:p w:rsidR="00CE727E" w:rsidRDefault="00CE727E">
            <w:pPr>
              <w:jc w:val="both"/>
              <w:rPr>
                <w:b/>
              </w:rPr>
            </w:pPr>
            <w:r>
              <w:rPr>
                <w:b/>
              </w:rPr>
              <w:t>Status</w:t>
            </w:r>
          </w:p>
        </w:tc>
      </w:tr>
      <w:tr w:rsidR="00CE727E">
        <w:trPr>
          <w:cantSplit/>
        </w:trPr>
        <w:tc>
          <w:tcPr>
            <w:tcW w:w="9360" w:type="dxa"/>
            <w:gridSpan w:val="6"/>
            <w:tcBorders>
              <w:top w:val="double" w:sz="4" w:space="0" w:color="auto"/>
              <w:bottom w:val="double" w:sz="4" w:space="0" w:color="auto"/>
            </w:tcBorders>
            <w:shd w:val="clear" w:color="auto" w:fill="F3F3F3"/>
          </w:tcPr>
          <w:p w:rsidR="00CE727E" w:rsidRDefault="00CD534F">
            <w:pPr>
              <w:jc w:val="both"/>
            </w:pPr>
            <w:r>
              <w:t>HAN AP Release</w:t>
            </w:r>
          </w:p>
        </w:tc>
      </w:tr>
      <w:tr w:rsidR="00CE727E" w:rsidTr="00D40D1F">
        <w:tc>
          <w:tcPr>
            <w:tcW w:w="900" w:type="dxa"/>
            <w:tcBorders>
              <w:top w:val="double" w:sz="4" w:space="0" w:color="auto"/>
              <w:bottom w:val="double" w:sz="4" w:space="0" w:color="auto"/>
            </w:tcBorders>
          </w:tcPr>
          <w:p w:rsidR="00CE727E" w:rsidRDefault="00E16194">
            <w:pPr>
              <w:jc w:val="both"/>
            </w:pPr>
            <w:r>
              <w:t>1</w:t>
            </w:r>
          </w:p>
        </w:tc>
        <w:tc>
          <w:tcPr>
            <w:tcW w:w="1440" w:type="dxa"/>
            <w:tcBorders>
              <w:top w:val="double" w:sz="4" w:space="0" w:color="auto"/>
              <w:bottom w:val="double" w:sz="4" w:space="0" w:color="auto"/>
            </w:tcBorders>
          </w:tcPr>
          <w:p w:rsidR="00CE727E" w:rsidRDefault="00570579">
            <w:pPr>
              <w:jc w:val="both"/>
            </w:pPr>
            <w:r>
              <w:t>03/22/2016</w:t>
            </w:r>
          </w:p>
        </w:tc>
        <w:tc>
          <w:tcPr>
            <w:tcW w:w="1080" w:type="dxa"/>
            <w:tcBorders>
              <w:top w:val="double" w:sz="4" w:space="0" w:color="auto"/>
              <w:bottom w:val="double" w:sz="4" w:space="0" w:color="auto"/>
            </w:tcBorders>
          </w:tcPr>
          <w:p w:rsidR="00CE727E" w:rsidRDefault="00CE727E">
            <w:pPr>
              <w:jc w:val="both"/>
            </w:pPr>
          </w:p>
        </w:tc>
        <w:tc>
          <w:tcPr>
            <w:tcW w:w="1260" w:type="dxa"/>
            <w:tcBorders>
              <w:top w:val="double" w:sz="4" w:space="0" w:color="auto"/>
              <w:bottom w:val="double" w:sz="4" w:space="0" w:color="auto"/>
            </w:tcBorders>
          </w:tcPr>
          <w:p w:rsidR="00CE727E" w:rsidRDefault="00570579">
            <w:pPr>
              <w:jc w:val="both"/>
            </w:pPr>
            <w:r>
              <w:t>Sindhu</w:t>
            </w:r>
          </w:p>
          <w:p w:rsidR="00570579" w:rsidRDefault="00570579">
            <w:pPr>
              <w:jc w:val="both"/>
            </w:pPr>
            <w:r>
              <w:t>Mohandas</w:t>
            </w:r>
          </w:p>
        </w:tc>
        <w:tc>
          <w:tcPr>
            <w:tcW w:w="3600" w:type="dxa"/>
            <w:tcBorders>
              <w:top w:val="double" w:sz="4" w:space="0" w:color="auto"/>
              <w:bottom w:val="double" w:sz="4" w:space="0" w:color="auto"/>
            </w:tcBorders>
          </w:tcPr>
          <w:p w:rsidR="00CE727E" w:rsidRDefault="00740C8E">
            <w:pPr>
              <w:jc w:val="both"/>
            </w:pPr>
            <w:r>
              <w:t>Initial Draft</w:t>
            </w:r>
          </w:p>
        </w:tc>
        <w:tc>
          <w:tcPr>
            <w:tcW w:w="1080" w:type="dxa"/>
            <w:tcBorders>
              <w:top w:val="double" w:sz="4" w:space="0" w:color="auto"/>
              <w:bottom w:val="double" w:sz="4" w:space="0" w:color="auto"/>
            </w:tcBorders>
          </w:tcPr>
          <w:p w:rsidR="00CE727E" w:rsidRDefault="00CE727E">
            <w:pPr>
              <w:jc w:val="both"/>
            </w:pPr>
          </w:p>
        </w:tc>
      </w:tr>
      <w:tr w:rsidR="00EA37BE" w:rsidTr="00D40D1F">
        <w:tc>
          <w:tcPr>
            <w:tcW w:w="900" w:type="dxa"/>
            <w:tcBorders>
              <w:top w:val="double" w:sz="4" w:space="0" w:color="auto"/>
              <w:bottom w:val="double" w:sz="4" w:space="0" w:color="auto"/>
            </w:tcBorders>
          </w:tcPr>
          <w:p w:rsidR="00EA37BE" w:rsidRDefault="00003A39">
            <w:pPr>
              <w:jc w:val="both"/>
            </w:pPr>
            <w:r>
              <w:t xml:space="preserve">2 </w:t>
            </w:r>
          </w:p>
        </w:tc>
        <w:tc>
          <w:tcPr>
            <w:tcW w:w="1440" w:type="dxa"/>
            <w:tcBorders>
              <w:top w:val="double" w:sz="4" w:space="0" w:color="auto"/>
              <w:bottom w:val="double" w:sz="4" w:space="0" w:color="auto"/>
            </w:tcBorders>
          </w:tcPr>
          <w:p w:rsidR="00EA37BE" w:rsidRDefault="00003A39">
            <w:pPr>
              <w:jc w:val="both"/>
            </w:pPr>
            <w:r>
              <w:t>04/04/2016</w:t>
            </w:r>
          </w:p>
        </w:tc>
        <w:tc>
          <w:tcPr>
            <w:tcW w:w="1080" w:type="dxa"/>
            <w:tcBorders>
              <w:top w:val="double" w:sz="4" w:space="0" w:color="auto"/>
              <w:bottom w:val="double" w:sz="4" w:space="0" w:color="auto"/>
            </w:tcBorders>
          </w:tcPr>
          <w:p w:rsidR="00EA37BE" w:rsidRDefault="00EA37BE">
            <w:pPr>
              <w:jc w:val="both"/>
            </w:pPr>
          </w:p>
        </w:tc>
        <w:tc>
          <w:tcPr>
            <w:tcW w:w="1260" w:type="dxa"/>
            <w:tcBorders>
              <w:top w:val="double" w:sz="4" w:space="0" w:color="auto"/>
              <w:bottom w:val="double" w:sz="4" w:space="0" w:color="auto"/>
            </w:tcBorders>
          </w:tcPr>
          <w:p w:rsidR="00EA37BE" w:rsidRDefault="00003A39">
            <w:pPr>
              <w:jc w:val="both"/>
            </w:pPr>
            <w:r>
              <w:t>“</w:t>
            </w:r>
          </w:p>
        </w:tc>
        <w:tc>
          <w:tcPr>
            <w:tcW w:w="3600" w:type="dxa"/>
            <w:tcBorders>
              <w:top w:val="double" w:sz="4" w:space="0" w:color="auto"/>
              <w:bottom w:val="double" w:sz="4" w:space="0" w:color="auto"/>
            </w:tcBorders>
          </w:tcPr>
          <w:p w:rsidR="00EA37BE" w:rsidRDefault="00003A39">
            <w:pPr>
              <w:jc w:val="both"/>
            </w:pPr>
            <w:r>
              <w:t>Internal Review</w:t>
            </w:r>
            <w:r w:rsidR="0043533F">
              <w:t xml:space="preserve"> – Fred/Anish</w:t>
            </w:r>
          </w:p>
        </w:tc>
        <w:tc>
          <w:tcPr>
            <w:tcW w:w="1080" w:type="dxa"/>
            <w:tcBorders>
              <w:top w:val="double" w:sz="4" w:space="0" w:color="auto"/>
              <w:bottom w:val="double" w:sz="4" w:space="0" w:color="auto"/>
            </w:tcBorders>
          </w:tcPr>
          <w:p w:rsidR="00EA37BE" w:rsidRDefault="00EA37BE">
            <w:pPr>
              <w:jc w:val="both"/>
            </w:pPr>
          </w:p>
        </w:tc>
      </w:tr>
      <w:tr w:rsidR="00EA37BE" w:rsidTr="00D40D1F">
        <w:tc>
          <w:tcPr>
            <w:tcW w:w="900" w:type="dxa"/>
            <w:tcBorders>
              <w:top w:val="double" w:sz="4" w:space="0" w:color="auto"/>
              <w:bottom w:val="double" w:sz="4" w:space="0" w:color="auto"/>
            </w:tcBorders>
          </w:tcPr>
          <w:p w:rsidR="00EA37BE" w:rsidRDefault="00AD559A">
            <w:pPr>
              <w:jc w:val="both"/>
            </w:pPr>
            <w:r>
              <w:t>3</w:t>
            </w:r>
          </w:p>
        </w:tc>
        <w:tc>
          <w:tcPr>
            <w:tcW w:w="1440" w:type="dxa"/>
            <w:tcBorders>
              <w:top w:val="double" w:sz="4" w:space="0" w:color="auto"/>
              <w:bottom w:val="double" w:sz="4" w:space="0" w:color="auto"/>
            </w:tcBorders>
          </w:tcPr>
          <w:p w:rsidR="00EA37BE" w:rsidRDefault="00AD559A">
            <w:pPr>
              <w:jc w:val="both"/>
            </w:pPr>
            <w:r>
              <w:t>04/14/2016</w:t>
            </w:r>
          </w:p>
        </w:tc>
        <w:tc>
          <w:tcPr>
            <w:tcW w:w="1080" w:type="dxa"/>
            <w:tcBorders>
              <w:top w:val="double" w:sz="4" w:space="0" w:color="auto"/>
              <w:bottom w:val="double" w:sz="4" w:space="0" w:color="auto"/>
            </w:tcBorders>
          </w:tcPr>
          <w:p w:rsidR="00EA37BE" w:rsidRDefault="00EA37BE">
            <w:pPr>
              <w:jc w:val="both"/>
            </w:pPr>
          </w:p>
        </w:tc>
        <w:tc>
          <w:tcPr>
            <w:tcW w:w="1260" w:type="dxa"/>
            <w:tcBorders>
              <w:top w:val="double" w:sz="4" w:space="0" w:color="auto"/>
              <w:bottom w:val="double" w:sz="4" w:space="0" w:color="auto"/>
            </w:tcBorders>
          </w:tcPr>
          <w:p w:rsidR="00EA37BE" w:rsidRDefault="00AD559A">
            <w:pPr>
              <w:jc w:val="both"/>
            </w:pPr>
            <w:r>
              <w:t>“</w:t>
            </w:r>
          </w:p>
        </w:tc>
        <w:tc>
          <w:tcPr>
            <w:tcW w:w="3600" w:type="dxa"/>
            <w:tcBorders>
              <w:top w:val="double" w:sz="4" w:space="0" w:color="auto"/>
              <w:bottom w:val="double" w:sz="4" w:space="0" w:color="auto"/>
            </w:tcBorders>
          </w:tcPr>
          <w:p w:rsidR="00EA37BE" w:rsidRDefault="00AD559A">
            <w:pPr>
              <w:jc w:val="both"/>
            </w:pPr>
            <w:r>
              <w:t>Internal Review – Fred/</w:t>
            </w:r>
            <w:proofErr w:type="spellStart"/>
            <w:r>
              <w:t>Anish</w:t>
            </w:r>
            <w:proofErr w:type="spellEnd"/>
            <w:r>
              <w:t xml:space="preserve">/Jean-Luc, </w:t>
            </w:r>
            <w:proofErr w:type="spellStart"/>
            <w:r>
              <w:t>Larry,Deepak,Sindhu</w:t>
            </w:r>
            <w:proofErr w:type="spellEnd"/>
          </w:p>
        </w:tc>
        <w:tc>
          <w:tcPr>
            <w:tcW w:w="1080" w:type="dxa"/>
            <w:tcBorders>
              <w:top w:val="double" w:sz="4" w:space="0" w:color="auto"/>
              <w:bottom w:val="double" w:sz="4" w:space="0" w:color="auto"/>
            </w:tcBorders>
          </w:tcPr>
          <w:p w:rsidR="00EA37BE" w:rsidRDefault="00EA37BE">
            <w:pPr>
              <w:jc w:val="both"/>
            </w:pPr>
          </w:p>
        </w:tc>
      </w:tr>
      <w:tr w:rsidR="00365521" w:rsidTr="00D40D1F">
        <w:tc>
          <w:tcPr>
            <w:tcW w:w="900" w:type="dxa"/>
            <w:tcBorders>
              <w:top w:val="double" w:sz="4" w:space="0" w:color="auto"/>
              <w:bottom w:val="double" w:sz="4" w:space="0" w:color="auto"/>
            </w:tcBorders>
          </w:tcPr>
          <w:p w:rsidR="00365521" w:rsidRDefault="00D069C7">
            <w:pPr>
              <w:jc w:val="both"/>
            </w:pPr>
            <w:r>
              <w:t>4</w:t>
            </w:r>
          </w:p>
        </w:tc>
        <w:tc>
          <w:tcPr>
            <w:tcW w:w="1440" w:type="dxa"/>
            <w:tcBorders>
              <w:top w:val="double" w:sz="4" w:space="0" w:color="auto"/>
              <w:bottom w:val="double" w:sz="4" w:space="0" w:color="auto"/>
            </w:tcBorders>
          </w:tcPr>
          <w:p w:rsidR="00365521" w:rsidRDefault="005A1D68">
            <w:pPr>
              <w:jc w:val="both"/>
            </w:pPr>
            <w:r>
              <w:t>04/22</w:t>
            </w:r>
            <w:r w:rsidR="00D20975">
              <w:t>/2016</w:t>
            </w:r>
          </w:p>
        </w:tc>
        <w:tc>
          <w:tcPr>
            <w:tcW w:w="1080" w:type="dxa"/>
            <w:tcBorders>
              <w:top w:val="double" w:sz="4" w:space="0" w:color="auto"/>
              <w:bottom w:val="double" w:sz="4" w:space="0" w:color="auto"/>
            </w:tcBorders>
          </w:tcPr>
          <w:p w:rsidR="00365521" w:rsidRDefault="00365521">
            <w:pPr>
              <w:jc w:val="both"/>
            </w:pPr>
          </w:p>
        </w:tc>
        <w:tc>
          <w:tcPr>
            <w:tcW w:w="1260" w:type="dxa"/>
            <w:tcBorders>
              <w:top w:val="double" w:sz="4" w:space="0" w:color="auto"/>
              <w:bottom w:val="double" w:sz="4" w:space="0" w:color="auto"/>
            </w:tcBorders>
          </w:tcPr>
          <w:p w:rsidR="00365521" w:rsidRDefault="00D20975">
            <w:pPr>
              <w:jc w:val="both"/>
            </w:pPr>
            <w:r>
              <w:t>“</w:t>
            </w:r>
          </w:p>
        </w:tc>
        <w:tc>
          <w:tcPr>
            <w:tcW w:w="3600" w:type="dxa"/>
            <w:tcBorders>
              <w:top w:val="double" w:sz="4" w:space="0" w:color="auto"/>
              <w:bottom w:val="double" w:sz="4" w:space="0" w:color="auto"/>
            </w:tcBorders>
          </w:tcPr>
          <w:p w:rsidR="00365521" w:rsidRDefault="00D20975">
            <w:pPr>
              <w:jc w:val="both"/>
            </w:pPr>
            <w:r>
              <w:t>Review update</w:t>
            </w:r>
          </w:p>
        </w:tc>
        <w:tc>
          <w:tcPr>
            <w:tcW w:w="1080" w:type="dxa"/>
            <w:tcBorders>
              <w:top w:val="double" w:sz="4" w:space="0" w:color="auto"/>
              <w:bottom w:val="double" w:sz="4" w:space="0" w:color="auto"/>
            </w:tcBorders>
          </w:tcPr>
          <w:p w:rsidR="00365521" w:rsidRDefault="00365521">
            <w:pPr>
              <w:jc w:val="both"/>
            </w:pPr>
          </w:p>
        </w:tc>
      </w:tr>
      <w:tr w:rsidR="00584CFF" w:rsidTr="00D40D1F">
        <w:tc>
          <w:tcPr>
            <w:tcW w:w="900" w:type="dxa"/>
            <w:tcBorders>
              <w:top w:val="double" w:sz="4" w:space="0" w:color="auto"/>
              <w:bottom w:val="double" w:sz="4" w:space="0" w:color="auto"/>
            </w:tcBorders>
          </w:tcPr>
          <w:p w:rsidR="00584CFF" w:rsidRDefault="00AA64D3">
            <w:pPr>
              <w:jc w:val="both"/>
            </w:pPr>
            <w:r>
              <w:t>5</w:t>
            </w:r>
          </w:p>
        </w:tc>
        <w:tc>
          <w:tcPr>
            <w:tcW w:w="1440" w:type="dxa"/>
            <w:tcBorders>
              <w:top w:val="double" w:sz="4" w:space="0" w:color="auto"/>
              <w:bottom w:val="double" w:sz="4" w:space="0" w:color="auto"/>
            </w:tcBorders>
          </w:tcPr>
          <w:p w:rsidR="00584CFF" w:rsidRDefault="00AA64D3">
            <w:pPr>
              <w:jc w:val="both"/>
            </w:pPr>
            <w:r>
              <w:t>04/28/2016</w:t>
            </w:r>
          </w:p>
        </w:tc>
        <w:tc>
          <w:tcPr>
            <w:tcW w:w="1080" w:type="dxa"/>
            <w:tcBorders>
              <w:top w:val="double" w:sz="4" w:space="0" w:color="auto"/>
              <w:bottom w:val="double" w:sz="4" w:space="0" w:color="auto"/>
            </w:tcBorders>
          </w:tcPr>
          <w:p w:rsidR="00584CFF" w:rsidRDefault="00584CFF">
            <w:pPr>
              <w:jc w:val="both"/>
            </w:pPr>
          </w:p>
        </w:tc>
        <w:tc>
          <w:tcPr>
            <w:tcW w:w="1260" w:type="dxa"/>
            <w:tcBorders>
              <w:top w:val="double" w:sz="4" w:space="0" w:color="auto"/>
              <w:bottom w:val="double" w:sz="4" w:space="0" w:color="auto"/>
            </w:tcBorders>
          </w:tcPr>
          <w:p w:rsidR="00584CFF" w:rsidRDefault="00AA64D3">
            <w:pPr>
              <w:jc w:val="both"/>
            </w:pPr>
            <w:r>
              <w:t>“</w:t>
            </w:r>
          </w:p>
        </w:tc>
        <w:tc>
          <w:tcPr>
            <w:tcW w:w="3600" w:type="dxa"/>
            <w:tcBorders>
              <w:top w:val="double" w:sz="4" w:space="0" w:color="auto"/>
              <w:bottom w:val="double" w:sz="4" w:space="0" w:color="auto"/>
            </w:tcBorders>
          </w:tcPr>
          <w:p w:rsidR="00584CFF" w:rsidRDefault="00AA64D3">
            <w:pPr>
              <w:jc w:val="both"/>
            </w:pPr>
            <w:r>
              <w:t>Configuration flow update</w:t>
            </w:r>
          </w:p>
        </w:tc>
        <w:tc>
          <w:tcPr>
            <w:tcW w:w="1080" w:type="dxa"/>
            <w:tcBorders>
              <w:top w:val="double" w:sz="4" w:space="0" w:color="auto"/>
              <w:bottom w:val="double" w:sz="4" w:space="0" w:color="auto"/>
            </w:tcBorders>
          </w:tcPr>
          <w:p w:rsidR="00584CFF" w:rsidRDefault="00584CFF">
            <w:pPr>
              <w:jc w:val="both"/>
            </w:pPr>
          </w:p>
        </w:tc>
      </w:tr>
      <w:tr w:rsidR="00957A31" w:rsidTr="00D40D1F">
        <w:tc>
          <w:tcPr>
            <w:tcW w:w="900" w:type="dxa"/>
            <w:tcBorders>
              <w:top w:val="double" w:sz="4" w:space="0" w:color="auto"/>
              <w:bottom w:val="double" w:sz="4" w:space="0" w:color="auto"/>
            </w:tcBorders>
          </w:tcPr>
          <w:p w:rsidR="00957A31" w:rsidRDefault="00957A31">
            <w:pPr>
              <w:jc w:val="both"/>
            </w:pPr>
            <w:r>
              <w:t>6</w:t>
            </w:r>
          </w:p>
        </w:tc>
        <w:tc>
          <w:tcPr>
            <w:tcW w:w="1440" w:type="dxa"/>
            <w:tcBorders>
              <w:top w:val="double" w:sz="4" w:space="0" w:color="auto"/>
              <w:bottom w:val="double" w:sz="4" w:space="0" w:color="auto"/>
            </w:tcBorders>
          </w:tcPr>
          <w:p w:rsidR="00957A31" w:rsidRDefault="00957A31">
            <w:pPr>
              <w:jc w:val="both"/>
            </w:pPr>
            <w:r>
              <w:t>05/04/2016</w:t>
            </w:r>
          </w:p>
        </w:tc>
        <w:tc>
          <w:tcPr>
            <w:tcW w:w="1080" w:type="dxa"/>
            <w:tcBorders>
              <w:top w:val="double" w:sz="4" w:space="0" w:color="auto"/>
              <w:bottom w:val="double" w:sz="4" w:space="0" w:color="auto"/>
            </w:tcBorders>
          </w:tcPr>
          <w:p w:rsidR="00957A31" w:rsidRDefault="002A0895" w:rsidP="00955AC3">
            <w:pPr>
              <w:jc w:val="center"/>
            </w:pPr>
            <w:r>
              <w:t>A</w:t>
            </w:r>
          </w:p>
        </w:tc>
        <w:tc>
          <w:tcPr>
            <w:tcW w:w="1260" w:type="dxa"/>
            <w:tcBorders>
              <w:top w:val="double" w:sz="4" w:space="0" w:color="auto"/>
              <w:bottom w:val="double" w:sz="4" w:space="0" w:color="auto"/>
            </w:tcBorders>
          </w:tcPr>
          <w:p w:rsidR="00957A31" w:rsidRDefault="00957A31">
            <w:pPr>
              <w:jc w:val="both"/>
            </w:pPr>
            <w:r>
              <w:t>“</w:t>
            </w:r>
          </w:p>
        </w:tc>
        <w:tc>
          <w:tcPr>
            <w:tcW w:w="3600" w:type="dxa"/>
            <w:tcBorders>
              <w:top w:val="double" w:sz="4" w:space="0" w:color="auto"/>
              <w:bottom w:val="double" w:sz="4" w:space="0" w:color="auto"/>
            </w:tcBorders>
          </w:tcPr>
          <w:p w:rsidR="00957A31" w:rsidRDefault="001D4DAD">
            <w:pPr>
              <w:jc w:val="both"/>
            </w:pPr>
            <w:r>
              <w:t>Updated with UPNP Architecture reference</w:t>
            </w:r>
          </w:p>
        </w:tc>
        <w:tc>
          <w:tcPr>
            <w:tcW w:w="1080" w:type="dxa"/>
            <w:tcBorders>
              <w:top w:val="double" w:sz="4" w:space="0" w:color="auto"/>
              <w:bottom w:val="double" w:sz="4" w:space="0" w:color="auto"/>
            </w:tcBorders>
          </w:tcPr>
          <w:p w:rsidR="00957A31" w:rsidRDefault="00957A31">
            <w:pPr>
              <w:jc w:val="both"/>
            </w:pPr>
          </w:p>
        </w:tc>
      </w:tr>
      <w:tr w:rsidR="00F52206" w:rsidTr="00D40D1F">
        <w:trPr>
          <w:ins w:id="54" w:author="smohanda" w:date="2016-06-02T17:33:00Z"/>
        </w:trPr>
        <w:tc>
          <w:tcPr>
            <w:tcW w:w="900" w:type="dxa"/>
            <w:tcBorders>
              <w:top w:val="double" w:sz="4" w:space="0" w:color="auto"/>
              <w:bottom w:val="double" w:sz="4" w:space="0" w:color="auto"/>
            </w:tcBorders>
          </w:tcPr>
          <w:p w:rsidR="00F52206" w:rsidRDefault="00F52206">
            <w:pPr>
              <w:jc w:val="both"/>
              <w:rPr>
                <w:ins w:id="55" w:author="smohanda" w:date="2016-06-02T17:33:00Z"/>
              </w:rPr>
            </w:pPr>
            <w:ins w:id="56" w:author="smohanda" w:date="2016-06-02T17:33:00Z">
              <w:r>
                <w:t>7</w:t>
              </w:r>
            </w:ins>
          </w:p>
        </w:tc>
        <w:tc>
          <w:tcPr>
            <w:tcW w:w="1440" w:type="dxa"/>
            <w:tcBorders>
              <w:top w:val="double" w:sz="4" w:space="0" w:color="auto"/>
              <w:bottom w:val="double" w:sz="4" w:space="0" w:color="auto"/>
            </w:tcBorders>
          </w:tcPr>
          <w:p w:rsidR="00F52206" w:rsidRDefault="00F52206">
            <w:pPr>
              <w:jc w:val="both"/>
              <w:rPr>
                <w:ins w:id="57" w:author="smohanda" w:date="2016-06-02T17:33:00Z"/>
              </w:rPr>
            </w:pPr>
            <w:ins w:id="58" w:author="smohanda" w:date="2016-06-02T17:33:00Z">
              <w:r>
                <w:t>05/26/2016</w:t>
              </w:r>
            </w:ins>
          </w:p>
        </w:tc>
        <w:tc>
          <w:tcPr>
            <w:tcW w:w="1080" w:type="dxa"/>
            <w:tcBorders>
              <w:top w:val="double" w:sz="4" w:space="0" w:color="auto"/>
              <w:bottom w:val="double" w:sz="4" w:space="0" w:color="auto"/>
            </w:tcBorders>
          </w:tcPr>
          <w:p w:rsidR="00F52206" w:rsidRDefault="00F52206" w:rsidP="00955AC3">
            <w:pPr>
              <w:jc w:val="center"/>
              <w:rPr>
                <w:ins w:id="59" w:author="smohanda" w:date="2016-06-02T17:33:00Z"/>
              </w:rPr>
            </w:pPr>
            <w:ins w:id="60" w:author="smohanda" w:date="2016-06-02T17:33:00Z">
              <w:r>
                <w:t>B</w:t>
              </w:r>
            </w:ins>
          </w:p>
        </w:tc>
        <w:tc>
          <w:tcPr>
            <w:tcW w:w="1260" w:type="dxa"/>
            <w:tcBorders>
              <w:top w:val="double" w:sz="4" w:space="0" w:color="auto"/>
              <w:bottom w:val="double" w:sz="4" w:space="0" w:color="auto"/>
            </w:tcBorders>
          </w:tcPr>
          <w:p w:rsidR="00F52206" w:rsidRDefault="00F52206">
            <w:pPr>
              <w:jc w:val="both"/>
              <w:rPr>
                <w:ins w:id="61" w:author="smohanda" w:date="2016-06-02T17:33:00Z"/>
              </w:rPr>
            </w:pPr>
            <w:ins w:id="62" w:author="smohanda" w:date="2016-06-02T17:33:00Z">
              <w:r>
                <w:t xml:space="preserve">“ </w:t>
              </w:r>
            </w:ins>
          </w:p>
        </w:tc>
        <w:tc>
          <w:tcPr>
            <w:tcW w:w="3600" w:type="dxa"/>
            <w:tcBorders>
              <w:top w:val="double" w:sz="4" w:space="0" w:color="auto"/>
              <w:bottom w:val="double" w:sz="4" w:space="0" w:color="auto"/>
            </w:tcBorders>
          </w:tcPr>
          <w:p w:rsidR="00F52206" w:rsidRDefault="00F52206">
            <w:pPr>
              <w:jc w:val="both"/>
              <w:rPr>
                <w:ins w:id="63" w:author="smohanda" w:date="2016-06-02T17:33:00Z"/>
              </w:rPr>
            </w:pPr>
            <w:ins w:id="64" w:author="smohanda" w:date="2016-06-02T17:33:00Z">
              <w:r>
                <w:t>Review update</w:t>
              </w:r>
            </w:ins>
          </w:p>
        </w:tc>
        <w:tc>
          <w:tcPr>
            <w:tcW w:w="1080" w:type="dxa"/>
            <w:tcBorders>
              <w:top w:val="double" w:sz="4" w:space="0" w:color="auto"/>
              <w:bottom w:val="double" w:sz="4" w:space="0" w:color="auto"/>
            </w:tcBorders>
          </w:tcPr>
          <w:p w:rsidR="00F52206" w:rsidRDefault="00F52206">
            <w:pPr>
              <w:jc w:val="both"/>
              <w:rPr>
                <w:ins w:id="65" w:author="smohanda" w:date="2016-06-02T17:33:00Z"/>
              </w:rPr>
            </w:pPr>
          </w:p>
        </w:tc>
      </w:tr>
    </w:tbl>
    <w:p w:rsidR="002B6272" w:rsidRDefault="002B6272">
      <w:pPr>
        <w:pStyle w:val="TOC1"/>
        <w:jc w:val="both"/>
      </w:pPr>
    </w:p>
    <w:p w:rsidR="00FC78B4" w:rsidRDefault="00FC78B4" w:rsidP="00FC78B4"/>
    <w:p w:rsidR="00FC78B4" w:rsidRDefault="00FC78B4" w:rsidP="00FC78B4"/>
    <w:p w:rsidR="00FC78B4" w:rsidRDefault="00FC78B4" w:rsidP="00FC78B4"/>
    <w:p w:rsidR="00FC78B4" w:rsidRDefault="00FC78B4" w:rsidP="00FC78B4"/>
    <w:p w:rsidR="00DC27C0" w:rsidRDefault="00DC27C0" w:rsidP="00FC78B4"/>
    <w:p w:rsidR="00DC27C0" w:rsidRDefault="00DC27C0" w:rsidP="00FC78B4"/>
    <w:p w:rsidR="00DC27C0" w:rsidRDefault="00DC27C0" w:rsidP="00FC78B4"/>
    <w:p w:rsidR="00DC27C0" w:rsidRDefault="00DC27C0" w:rsidP="00FC78B4"/>
    <w:p w:rsidR="00FC78B4" w:rsidRDefault="00FC78B4" w:rsidP="00FC78B4"/>
    <w:p w:rsidR="00FC78B4" w:rsidRDefault="00FC78B4" w:rsidP="00FC78B4"/>
    <w:p w:rsidR="002B6272" w:rsidRDefault="002B6272" w:rsidP="002B6272"/>
    <w:p w:rsidR="00FC78B4" w:rsidRDefault="002B6272" w:rsidP="00FC78B4">
      <w:pPr>
        <w:tabs>
          <w:tab w:val="left" w:pos="3870"/>
        </w:tabs>
      </w:pPr>
      <w:r>
        <w:tab/>
      </w:r>
    </w:p>
    <w:p w:rsidR="00AF328F" w:rsidRDefault="00AF328F">
      <w:pPr>
        <w:jc w:val="both"/>
        <w:rPr>
          <w:rFonts w:cs="Arial"/>
          <w:szCs w:val="20"/>
        </w:rPr>
      </w:pPr>
    </w:p>
    <w:p w:rsidR="00AF328F" w:rsidRDefault="00AF328F">
      <w:pPr>
        <w:jc w:val="both"/>
        <w:rPr>
          <w:rFonts w:cs="Arial"/>
          <w:szCs w:val="20"/>
        </w:rPr>
      </w:pPr>
    </w:p>
    <w:p w:rsidR="00AF328F" w:rsidRDefault="00AF328F">
      <w:pPr>
        <w:jc w:val="both"/>
        <w:rPr>
          <w:rFonts w:cs="Arial"/>
          <w:szCs w:val="20"/>
        </w:rPr>
      </w:pPr>
    </w:p>
    <w:p w:rsidR="00AF328F" w:rsidRDefault="00AF328F">
      <w:pPr>
        <w:jc w:val="both"/>
        <w:rPr>
          <w:rFonts w:cs="Arial"/>
          <w:szCs w:val="20"/>
        </w:rPr>
      </w:pPr>
    </w:p>
    <w:p w:rsidR="00AF328F" w:rsidRDefault="00AF328F">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DC27C0" w:rsidRDefault="00DC27C0">
      <w:pPr>
        <w:jc w:val="both"/>
        <w:rPr>
          <w:rFonts w:cs="Arial"/>
          <w:szCs w:val="20"/>
        </w:rPr>
      </w:pPr>
    </w:p>
    <w:p w:rsidR="00AF328F" w:rsidRDefault="00AF328F">
      <w:pPr>
        <w:jc w:val="both"/>
        <w:rPr>
          <w:rFonts w:cs="Arial"/>
          <w:szCs w:val="20"/>
        </w:rPr>
      </w:pPr>
    </w:p>
    <w:p w:rsidR="00C1754E" w:rsidRDefault="00C1754E">
      <w:pPr>
        <w:jc w:val="both"/>
        <w:rPr>
          <w:rFonts w:cs="Arial"/>
          <w:szCs w:val="20"/>
        </w:rPr>
      </w:pPr>
    </w:p>
    <w:p w:rsidR="00C1754E" w:rsidRDefault="00C1754E">
      <w:pPr>
        <w:jc w:val="both"/>
        <w:rPr>
          <w:rFonts w:cs="Arial"/>
          <w:szCs w:val="20"/>
        </w:rPr>
      </w:pPr>
    </w:p>
    <w:p w:rsidR="007B05E8" w:rsidRDefault="00570579">
      <w:pPr>
        <w:pStyle w:val="Heading1"/>
      </w:pPr>
      <w:bookmarkStart w:id="66" w:name="_Toc450297226"/>
      <w:r>
        <w:lastRenderedPageBreak/>
        <w:t>Overview</w:t>
      </w:r>
      <w:bookmarkEnd w:id="66"/>
    </w:p>
    <w:p w:rsidR="00980376" w:rsidRDefault="00980376" w:rsidP="00980376">
      <w:r>
        <w:t>Zero configuration networking is a set of protocols that can be used to assign IP addresses, resolve names and discover services.</w:t>
      </w:r>
    </w:p>
    <w:p w:rsidR="00980376" w:rsidRPr="00980376" w:rsidRDefault="00980376" w:rsidP="00980376"/>
    <w:p w:rsidR="003C0392" w:rsidRDefault="003C0392" w:rsidP="003C0392">
      <w:r>
        <w:t xml:space="preserve">Apple device use </w:t>
      </w:r>
      <w:proofErr w:type="spellStart"/>
      <w:r>
        <w:t>mDNS</w:t>
      </w:r>
      <w:proofErr w:type="spellEnd"/>
      <w:r>
        <w:t xml:space="preserve"> (multicast DNS) as the underlying protocol for Bonjour exchanges. Bonjour is used by Apple devices to discover Services over a network. These services include </w:t>
      </w:r>
      <w:proofErr w:type="spellStart"/>
      <w:r>
        <w:t>AppleTV</w:t>
      </w:r>
      <w:proofErr w:type="spellEnd"/>
      <w:r>
        <w:t xml:space="preserve"> or Print services. </w:t>
      </w:r>
      <w:r w:rsidRPr="004B415C">
        <w:t>Bonjour, also known as zero-configuration networking, enables automatic discovery of computers, devices,</w:t>
      </w:r>
      <w:r>
        <w:t xml:space="preserve"> </w:t>
      </w:r>
      <w:r w:rsidRPr="004B415C">
        <w:t>and services on IP networks. Bonjour uses industry standard IP protocols to allow devices to automatically</w:t>
      </w:r>
      <w:r>
        <w:t xml:space="preserve"> </w:t>
      </w:r>
      <w:r w:rsidRPr="004B415C">
        <w:t>discover each other without the need to enter IP addresses or configure DNS servers. Specifically, Bonjour</w:t>
      </w:r>
      <w:r>
        <w:t xml:space="preserve"> </w:t>
      </w:r>
      <w:r w:rsidRPr="004B415C">
        <w:t>enables automatic IP address assignment without a DHCP server, name to address translation without a DNS</w:t>
      </w:r>
      <w:r>
        <w:t xml:space="preserve"> </w:t>
      </w:r>
      <w:r w:rsidRPr="004B415C">
        <w:t>server, and service discovery without a directory server</w:t>
      </w:r>
      <w:r>
        <w:t>.</w:t>
      </w:r>
    </w:p>
    <w:p w:rsidR="003C0392" w:rsidRDefault="003C0392" w:rsidP="003C0392"/>
    <w:p w:rsidR="003C0392" w:rsidRPr="00B841AE" w:rsidRDefault="003C0392" w:rsidP="003C0392">
      <w:r w:rsidRPr="00B841AE">
        <w:t xml:space="preserve"> Bonjour</w:t>
      </w:r>
      <w:r w:rsidR="00667442">
        <w:t>, using IP-based services,</w:t>
      </w:r>
      <w:r w:rsidRPr="00B841AE">
        <w:t xml:space="preserve"> supports three fundamental operations, each of which is a necessary part</w:t>
      </w:r>
      <w:r>
        <w:t xml:space="preserve"> </w:t>
      </w:r>
      <w:r w:rsidRPr="00B841AE">
        <w:t>of zero-configuration network services:</w:t>
      </w:r>
    </w:p>
    <w:p w:rsidR="003C0392" w:rsidRPr="00B841AE" w:rsidRDefault="003C0392" w:rsidP="003C0392">
      <w:r w:rsidRPr="00B841AE">
        <w:rPr>
          <w:rFonts w:hint="eastAsia"/>
        </w:rPr>
        <w:t>●</w:t>
      </w:r>
      <w:r w:rsidRPr="00B841AE">
        <w:t xml:space="preserve"> Publication (advertising a service)</w:t>
      </w:r>
    </w:p>
    <w:p w:rsidR="003C0392" w:rsidRPr="00B841AE" w:rsidRDefault="003C0392" w:rsidP="003C0392">
      <w:r w:rsidRPr="00B841AE">
        <w:rPr>
          <w:rFonts w:hint="eastAsia"/>
        </w:rPr>
        <w:t>●</w:t>
      </w:r>
      <w:r w:rsidRPr="00B841AE">
        <w:t xml:space="preserve"> Discovery (browsing for available services)</w:t>
      </w:r>
    </w:p>
    <w:p w:rsidR="003C0392" w:rsidRDefault="003C0392" w:rsidP="003C0392">
      <w:r w:rsidRPr="00B841AE">
        <w:rPr>
          <w:rFonts w:hint="eastAsia"/>
        </w:rPr>
        <w:t>●</w:t>
      </w:r>
      <w:r w:rsidRPr="00B841AE">
        <w:t xml:space="preserve"> Resolution (translating service instance names to addresses and port numbers for use)</w:t>
      </w:r>
    </w:p>
    <w:p w:rsidR="003C0392" w:rsidRDefault="003C0392" w:rsidP="003C0392"/>
    <w:p w:rsidR="003C0392" w:rsidRDefault="003C0392" w:rsidP="003C0392">
      <w:r>
        <w:t xml:space="preserve">Apple clients (iPhones, </w:t>
      </w:r>
      <w:proofErr w:type="spellStart"/>
      <w:r>
        <w:t>iPads</w:t>
      </w:r>
      <w:proofErr w:type="spellEnd"/>
      <w:r>
        <w:t xml:space="preserve">, </w:t>
      </w:r>
      <w:proofErr w:type="spellStart"/>
      <w:r>
        <w:t>MacBooks</w:t>
      </w:r>
      <w:proofErr w:type="spellEnd"/>
      <w:r>
        <w:t>) use bonjour/</w:t>
      </w:r>
      <w:proofErr w:type="spellStart"/>
      <w:r>
        <w:t>mDNS</w:t>
      </w:r>
      <w:proofErr w:type="spellEnd"/>
      <w:r>
        <w:t xml:space="preserve"> to resolve the IP address for the services. At the same time the servers (</w:t>
      </w:r>
      <w:proofErr w:type="spellStart"/>
      <w:r>
        <w:t>AppleTV</w:t>
      </w:r>
      <w:proofErr w:type="spellEnd"/>
      <w:r>
        <w:t xml:space="preserve">, Printers) also </w:t>
      </w:r>
      <w:proofErr w:type="spellStart"/>
      <w:r>
        <w:t>advertize</w:t>
      </w:r>
      <w:proofErr w:type="spellEnd"/>
      <w:r>
        <w:t xml:space="preserve"> their services by broadcasting </w:t>
      </w:r>
      <w:proofErr w:type="spellStart"/>
      <w:r>
        <w:t>mDNS</w:t>
      </w:r>
      <w:proofErr w:type="spellEnd"/>
      <w:r>
        <w:t xml:space="preserve"> packets.</w:t>
      </w:r>
    </w:p>
    <w:p w:rsidR="00AF328F" w:rsidRDefault="00AF328F" w:rsidP="00AF328F"/>
    <w:p w:rsidR="006D0598" w:rsidRDefault="006D0598" w:rsidP="006D0598">
      <w:r>
        <w:t xml:space="preserve">Apple's Bonjour protocol is built on multicast DNS, which is a Layer 2 non-routable protocol. This means that only clients on the same subnet as the </w:t>
      </w:r>
      <w:proofErr w:type="spellStart"/>
      <w:r>
        <w:t>AirPrint</w:t>
      </w:r>
      <w:proofErr w:type="spellEnd"/>
      <w:r>
        <w:t xml:space="preserve"> and </w:t>
      </w:r>
      <w:proofErr w:type="spellStart"/>
      <w:r>
        <w:t>AirPlay</w:t>
      </w:r>
      <w:proofErr w:type="spellEnd"/>
      <w:r>
        <w:t xml:space="preserve"> enabled devices can see those services. On a n</w:t>
      </w:r>
      <w:r w:rsidR="00066C8D">
        <w:t>etwork that has multiple subnets</w:t>
      </w:r>
      <w:r>
        <w:t xml:space="preserve">, the multicast DNS advertisements will not reach users on different subnets. Enterprises, schools, universities and many other environments are typically built with multiple subnets, which </w:t>
      </w:r>
      <w:proofErr w:type="gramStart"/>
      <w:r>
        <w:t>means</w:t>
      </w:r>
      <w:proofErr w:type="gramEnd"/>
      <w:r>
        <w:t xml:space="preserve"> that although Apple services may be available to users, they </w:t>
      </w:r>
      <w:r w:rsidR="00066C8D">
        <w:t>will not be visible to them.</w:t>
      </w:r>
    </w:p>
    <w:p w:rsidR="00980376" w:rsidRDefault="00980376" w:rsidP="006D0598"/>
    <w:p w:rsidR="00980376" w:rsidRDefault="00980376" w:rsidP="006D0598">
      <w:r>
        <w:t xml:space="preserve">Similarly DLNA (Digital Living Network Alliance) is a standard that is derived from UPnP (Universal Plug and Play). DLNA uses SSDP (Simple Service Discovery Protocol) for service discovery </w:t>
      </w:r>
      <w:r w:rsidR="005B2ACF">
        <w:t xml:space="preserve">on the network.  It provides the ability to share digital media services for Android/Windows devices. The SSDP protocol also has the same limitation of local subnet scope. Hence the solution developed for extending </w:t>
      </w:r>
      <w:proofErr w:type="spellStart"/>
      <w:r w:rsidR="005B2ACF">
        <w:t>mDNS</w:t>
      </w:r>
      <w:proofErr w:type="spellEnd"/>
      <w:r w:rsidR="005B2ACF">
        <w:t xml:space="preserve"> across L3 is applicable to DLNA. The same solution should be implemented for both.</w:t>
      </w:r>
    </w:p>
    <w:p w:rsidR="005B2ACF" w:rsidRDefault="005B2ACF" w:rsidP="006D0598"/>
    <w:p w:rsidR="005B2ACF" w:rsidRDefault="005B2ACF" w:rsidP="006D0598">
      <w:r>
        <w:t>The ALE/HAN “</w:t>
      </w:r>
      <w:proofErr w:type="spellStart"/>
      <w:r w:rsidR="00BA5C0B">
        <w:t>mDNS</w:t>
      </w:r>
      <w:proofErr w:type="spellEnd"/>
      <w:r w:rsidR="00BA5C0B">
        <w:t>/UPnP</w:t>
      </w:r>
      <w:r>
        <w:t>” solution shall provide the following functionality:</w:t>
      </w:r>
    </w:p>
    <w:p w:rsidR="005B2ACF" w:rsidRDefault="005B2ACF" w:rsidP="005B2ACF">
      <w:pPr>
        <w:pStyle w:val="ListParagraph"/>
        <w:numPr>
          <w:ilvl w:val="0"/>
          <w:numId w:val="23"/>
        </w:numPr>
      </w:pPr>
      <w:r>
        <w:t>Allow</w:t>
      </w:r>
      <w:r w:rsidR="00493906">
        <w:t xml:space="preserve"> </w:t>
      </w:r>
      <w:proofErr w:type="spellStart"/>
      <w:r w:rsidR="00493906">
        <w:t>mDNS</w:t>
      </w:r>
      <w:proofErr w:type="spellEnd"/>
      <w:r w:rsidR="00493906">
        <w:t>/UPnP-DLNA compatible devices to discover network services across IP subnet boundaries</w:t>
      </w:r>
    </w:p>
    <w:p w:rsidR="00493906" w:rsidRDefault="00493906" w:rsidP="005B2ACF">
      <w:pPr>
        <w:pStyle w:val="ListParagraph"/>
        <w:numPr>
          <w:ilvl w:val="0"/>
          <w:numId w:val="23"/>
        </w:numPr>
      </w:pPr>
      <w:r>
        <w:t xml:space="preserve">Allow selective </w:t>
      </w:r>
      <w:r w:rsidR="00F12359">
        <w:t>sharing</w:t>
      </w:r>
      <w:r w:rsidR="00A86088">
        <w:t xml:space="preserve"> of services based on </w:t>
      </w:r>
      <w:r w:rsidR="00F12359">
        <w:t>sharing</w:t>
      </w:r>
      <w:r w:rsidR="00A86088">
        <w:t xml:space="preserve"> rul</w:t>
      </w:r>
      <w:r>
        <w:t>es</w:t>
      </w:r>
      <w:r w:rsidR="008F51DE">
        <w:t xml:space="preserve">. </w:t>
      </w:r>
      <w:r w:rsidR="00F12359">
        <w:t>S</w:t>
      </w:r>
      <w:r w:rsidR="005C769B">
        <w:t>ervice s</w:t>
      </w:r>
      <w:r w:rsidR="00F12359">
        <w:t>haring</w:t>
      </w:r>
      <w:r w:rsidR="00A86088">
        <w:t xml:space="preserve"> rules sh</w:t>
      </w:r>
      <w:r w:rsidR="008F51DE">
        <w:t xml:space="preserve">all be defined based on </w:t>
      </w:r>
      <w:proofErr w:type="spellStart"/>
      <w:r w:rsidR="008F51DE">
        <w:t>vlan</w:t>
      </w:r>
      <w:proofErr w:type="spellEnd"/>
      <w:r w:rsidR="008F51DE">
        <w:t>, access</w:t>
      </w:r>
      <w:r>
        <w:t xml:space="preserve"> role </w:t>
      </w:r>
      <w:proofErr w:type="gramStart"/>
      <w:r>
        <w:t>profile</w:t>
      </w:r>
      <w:r w:rsidR="005C769B">
        <w:t>(</w:t>
      </w:r>
      <w:proofErr w:type="gramEnd"/>
      <w:r w:rsidR="005C769B">
        <w:t>UNP)</w:t>
      </w:r>
      <w:r>
        <w:t>, username and location.</w:t>
      </w:r>
    </w:p>
    <w:p w:rsidR="00493906" w:rsidRDefault="00493906" w:rsidP="005B2ACF">
      <w:pPr>
        <w:pStyle w:val="ListParagraph"/>
        <w:numPr>
          <w:ilvl w:val="0"/>
          <w:numId w:val="23"/>
        </w:numPr>
      </w:pPr>
      <w:r>
        <w:t>Provide the solution that is unified across wired/wireless network.</w:t>
      </w:r>
    </w:p>
    <w:p w:rsidR="00493906" w:rsidRDefault="00493906" w:rsidP="005B2ACF">
      <w:pPr>
        <w:pStyle w:val="ListParagraph"/>
        <w:numPr>
          <w:ilvl w:val="0"/>
          <w:numId w:val="23"/>
        </w:numPr>
      </w:pPr>
      <w:r>
        <w:t>Provide multicast optimization over the wireless network.</w:t>
      </w:r>
    </w:p>
    <w:p w:rsidR="00667442" w:rsidRDefault="00667442" w:rsidP="006D0598"/>
    <w:p w:rsidR="00667442" w:rsidRDefault="00667442" w:rsidP="006D0598"/>
    <w:p w:rsidR="003C0392" w:rsidRDefault="003C0392" w:rsidP="00D27F37">
      <w:pPr>
        <w:pStyle w:val="Heading1"/>
      </w:pPr>
      <w:bookmarkStart w:id="67" w:name="_Toc450297227"/>
      <w:r>
        <w:lastRenderedPageBreak/>
        <w:t>Use Cases</w:t>
      </w:r>
      <w:bookmarkEnd w:id="67"/>
    </w:p>
    <w:p w:rsidR="002C1C06" w:rsidRPr="002C1C06" w:rsidRDefault="002C1C06" w:rsidP="002C1C06">
      <w:r>
        <w:t>The solution is applicable to networks that have multiple subnets and have apple devices and services.</w:t>
      </w:r>
    </w:p>
    <w:p w:rsidR="00667442" w:rsidRDefault="00667442" w:rsidP="003C0392"/>
    <w:p w:rsidR="003C0392" w:rsidRDefault="003C0392" w:rsidP="003C0392">
      <w:r w:rsidRPr="0028779D">
        <w:t>In large universities and enterprise networks, it is common for Bonjour-capable devices to connect to the network across VLANs.</w:t>
      </w:r>
      <w:r>
        <w:t xml:space="preserve"> If a router floods all the </w:t>
      </w:r>
      <w:proofErr w:type="spellStart"/>
      <w:r>
        <w:t>mDNS</w:t>
      </w:r>
      <w:proofErr w:type="spellEnd"/>
      <w:r>
        <w:t xml:space="preserve"> traffic then that leads to lot of unnecessary traffic that consumes valuable air resources. The requirement is to prevent excessive multicast traffic over the WLAN. Multicast algorithms have to be implemented such that only the APs that have the Bonjour clients or services receive the traffic. It is also required to send traffic to targeted users based on policies defined in the system. The set of policies </w:t>
      </w:r>
      <w:r w:rsidR="00F40EFD">
        <w:t xml:space="preserve">should be applied </w:t>
      </w:r>
      <w:r>
        <w:t xml:space="preserve">to determine which service device the clients can connect to. </w:t>
      </w:r>
      <w:r w:rsidRPr="000F7F31">
        <w:t>Using registration information</w:t>
      </w:r>
      <w:r w:rsidR="00F40EFD">
        <w:t xml:space="preserve"> from the services</w:t>
      </w:r>
      <w:r w:rsidRPr="000F7F31">
        <w:t>,</w:t>
      </w:r>
      <w:r w:rsidR="00667442">
        <w:t xml:space="preserve"> the</w:t>
      </w:r>
      <w:r w:rsidRPr="000F7F31">
        <w:t xml:space="preserve"> </w:t>
      </w:r>
      <w:r w:rsidR="00F40EFD">
        <w:t xml:space="preserve">solution should create a grouping of related clients and </w:t>
      </w:r>
      <w:r w:rsidRPr="000F7F31">
        <w:t>s</w:t>
      </w:r>
      <w:r w:rsidR="00F40EFD">
        <w:t>ervices automatically.</w:t>
      </w:r>
    </w:p>
    <w:p w:rsidR="00667442" w:rsidRDefault="00667442" w:rsidP="003C0392"/>
    <w:p w:rsidR="00F40EFD" w:rsidRDefault="00F40EFD" w:rsidP="003C0392">
      <w:r>
        <w:t>This solution should be unified across wired and wireless Bonjour-capable devices and services.</w:t>
      </w:r>
    </w:p>
    <w:p w:rsidR="00667442" w:rsidRDefault="00667442" w:rsidP="003C0392"/>
    <w:p w:rsidR="00250C2C" w:rsidRDefault="00250C2C" w:rsidP="003C0392"/>
    <w:p w:rsidR="0037510B" w:rsidRDefault="00426C25" w:rsidP="00AF328F">
      <w:r>
        <w:t>There are two use cases that should be supported:</w:t>
      </w:r>
    </w:p>
    <w:p w:rsidR="001129E5" w:rsidRDefault="00F0002C" w:rsidP="001129E5">
      <w:pPr>
        <w:pStyle w:val="ListParagraph"/>
        <w:numPr>
          <w:ilvl w:val="0"/>
          <w:numId w:val="16"/>
        </w:numPr>
      </w:pPr>
      <w:r>
        <w:t>Small and Medium Business (</w:t>
      </w:r>
      <w:r w:rsidR="00426C25">
        <w:t>SMB</w:t>
      </w:r>
      <w:r>
        <w:t>)</w:t>
      </w:r>
      <w:r w:rsidR="00426C25">
        <w:t>,</w:t>
      </w:r>
    </w:p>
    <w:p w:rsidR="001129E5" w:rsidRDefault="001129E5" w:rsidP="001129E5">
      <w:pPr>
        <w:pStyle w:val="ListParagraph"/>
        <w:numPr>
          <w:ilvl w:val="1"/>
          <w:numId w:val="16"/>
        </w:numPr>
      </w:pPr>
      <w:r>
        <w:t xml:space="preserve">The solution should </w:t>
      </w:r>
      <w:proofErr w:type="gramStart"/>
      <w:r>
        <w:t xml:space="preserve">work </w:t>
      </w:r>
      <w:r w:rsidR="00426C25">
        <w:t xml:space="preserve"> independent</w:t>
      </w:r>
      <w:proofErr w:type="gramEnd"/>
      <w:r w:rsidR="00426C25">
        <w:t xml:space="preserve"> of OV/HAM. </w:t>
      </w:r>
    </w:p>
    <w:p w:rsidR="00426C25" w:rsidRDefault="00426C25" w:rsidP="001129E5">
      <w:pPr>
        <w:pStyle w:val="ListParagraph"/>
        <w:numPr>
          <w:ilvl w:val="1"/>
          <w:numId w:val="16"/>
        </w:numPr>
      </w:pPr>
      <w:r>
        <w:t>This use case is for networks with a few</w:t>
      </w:r>
      <w:r w:rsidR="00D20975">
        <w:t xml:space="preserve"> (&lt;10)</w:t>
      </w:r>
      <w:r>
        <w:t xml:space="preserve"> </w:t>
      </w:r>
      <w:proofErr w:type="spellStart"/>
      <w:r>
        <w:t>vlans</w:t>
      </w:r>
      <w:proofErr w:type="spellEnd"/>
      <w:r w:rsidR="001129E5">
        <w:t xml:space="preserve"> and ~ 512 clients</w:t>
      </w:r>
      <w:r>
        <w:t xml:space="preserve">. </w:t>
      </w:r>
    </w:p>
    <w:p w:rsidR="00426C25" w:rsidRDefault="00D20975" w:rsidP="00426C25">
      <w:pPr>
        <w:pStyle w:val="ListParagraph"/>
        <w:numPr>
          <w:ilvl w:val="1"/>
          <w:numId w:val="16"/>
        </w:numPr>
      </w:pPr>
      <w:r>
        <w:t xml:space="preserve">Full </w:t>
      </w:r>
      <w:r w:rsidR="00426C25">
        <w:t>policy based client to service mapping</w:t>
      </w:r>
      <w:r>
        <w:t xml:space="preserve"> is not required for this use case</w:t>
      </w:r>
      <w:r w:rsidR="00426C25">
        <w:t xml:space="preserve">. </w:t>
      </w:r>
      <w:proofErr w:type="spellStart"/>
      <w:r>
        <w:t>V</w:t>
      </w:r>
      <w:r w:rsidR="00426C25">
        <w:t>lan</w:t>
      </w:r>
      <w:proofErr w:type="spellEnd"/>
      <w:r w:rsidR="00426C25">
        <w:t xml:space="preserve"> based enforcement </w:t>
      </w:r>
      <w:r w:rsidR="001129E5">
        <w:t xml:space="preserve">to prevent forwarding multicast traffic across too many </w:t>
      </w:r>
      <w:proofErr w:type="spellStart"/>
      <w:r w:rsidR="001129E5">
        <w:t>vlans</w:t>
      </w:r>
      <w:proofErr w:type="spellEnd"/>
      <w:r>
        <w:t xml:space="preserve"> may be supported</w:t>
      </w:r>
      <w:r w:rsidR="001129E5">
        <w:t>.</w:t>
      </w:r>
    </w:p>
    <w:p w:rsidR="00FE4D98" w:rsidRDefault="00FE4D98" w:rsidP="00426C25">
      <w:pPr>
        <w:pStyle w:val="ListParagraph"/>
        <w:numPr>
          <w:ilvl w:val="1"/>
          <w:numId w:val="16"/>
        </w:numPr>
      </w:pPr>
      <w:r>
        <w:t>Multicast optimization should be implemented at the APs to conserve air bandwidth usage.</w:t>
      </w:r>
    </w:p>
    <w:p w:rsidR="00D20975" w:rsidRDefault="00F0002C" w:rsidP="00426C25">
      <w:pPr>
        <w:pStyle w:val="ListParagraph"/>
        <w:numPr>
          <w:ilvl w:val="0"/>
          <w:numId w:val="16"/>
        </w:numPr>
      </w:pPr>
      <w:r>
        <w:t>Medium to Large(</w:t>
      </w:r>
      <w:r w:rsidR="00426C25">
        <w:t>MLB</w:t>
      </w:r>
      <w:r w:rsidR="00D20975">
        <w:t>)</w:t>
      </w:r>
    </w:p>
    <w:p w:rsidR="00426C25" w:rsidRDefault="00D20975" w:rsidP="00D20975">
      <w:pPr>
        <w:pStyle w:val="ListParagraph"/>
        <w:numPr>
          <w:ilvl w:val="1"/>
          <w:numId w:val="16"/>
        </w:numPr>
      </w:pPr>
      <w:r>
        <w:t xml:space="preserve">This solution should work with </w:t>
      </w:r>
      <w:r w:rsidR="00426C25">
        <w:t>OV/HAM</w:t>
      </w:r>
    </w:p>
    <w:p w:rsidR="00637C26" w:rsidRDefault="00637C26" w:rsidP="00426C25">
      <w:pPr>
        <w:pStyle w:val="ListParagraph"/>
        <w:numPr>
          <w:ilvl w:val="1"/>
          <w:numId w:val="16"/>
        </w:numPr>
      </w:pPr>
      <w:r>
        <w:t>The solution</w:t>
      </w:r>
      <w:r w:rsidR="00C72ED7">
        <w:t xml:space="preserve"> should use the OV/HAM for </w:t>
      </w:r>
      <w:proofErr w:type="spellStart"/>
      <w:r w:rsidR="00D20975">
        <w:t>mDNS</w:t>
      </w:r>
      <w:proofErr w:type="spellEnd"/>
      <w:r w:rsidR="00D20975">
        <w:t xml:space="preserve">/UPnP feature </w:t>
      </w:r>
      <w:r w:rsidR="00C72ED7">
        <w:t xml:space="preserve">management </w:t>
      </w:r>
      <w:r w:rsidR="00D20975">
        <w:t xml:space="preserve">and control plane function to cache service publication, match the service to client mapping and push this to the edge switches and APs where the </w:t>
      </w:r>
      <w:proofErr w:type="spellStart"/>
      <w:r w:rsidR="00D20975">
        <w:t>mDNS</w:t>
      </w:r>
      <w:proofErr w:type="spellEnd"/>
      <w:r w:rsidR="00D20975">
        <w:t>/UPnP snooping is enabled</w:t>
      </w:r>
    </w:p>
    <w:p w:rsidR="00C72ED7" w:rsidRDefault="00C72ED7" w:rsidP="00426C25">
      <w:pPr>
        <w:pStyle w:val="ListParagraph"/>
        <w:numPr>
          <w:ilvl w:val="1"/>
          <w:numId w:val="16"/>
        </w:numPr>
      </w:pPr>
      <w:r>
        <w:t xml:space="preserve">The solution should work even if the OV goes down, </w:t>
      </w:r>
      <w:proofErr w:type="spellStart"/>
      <w:r>
        <w:t>ie</w:t>
      </w:r>
      <w:proofErr w:type="spellEnd"/>
      <w:r>
        <w:t xml:space="preserve"> the edge switches and APs should continue to respond to client requests and cache service advertisements. Only new service to client policy mapping should be affected.</w:t>
      </w:r>
    </w:p>
    <w:p w:rsidR="00426C25" w:rsidRDefault="00C72ED7" w:rsidP="00426C25">
      <w:pPr>
        <w:pStyle w:val="ListParagraph"/>
        <w:numPr>
          <w:ilvl w:val="1"/>
          <w:numId w:val="16"/>
        </w:numPr>
      </w:pPr>
      <w:r>
        <w:t xml:space="preserve">The </w:t>
      </w:r>
      <w:proofErr w:type="spellStart"/>
      <w:r>
        <w:t>mDNS</w:t>
      </w:r>
      <w:proofErr w:type="spellEnd"/>
      <w:r>
        <w:t xml:space="preserve"> responder function should be distributed among the switches and APs. </w:t>
      </w:r>
    </w:p>
    <w:p w:rsidR="00426C25" w:rsidRDefault="00426C25" w:rsidP="00426C25">
      <w:pPr>
        <w:pStyle w:val="ListParagraph"/>
        <w:numPr>
          <w:ilvl w:val="1"/>
          <w:numId w:val="16"/>
        </w:numPr>
      </w:pPr>
      <w:r>
        <w:t>This solution should be able to enforce policy based mapping of clients to services. The policies could be</w:t>
      </w:r>
      <w:r w:rsidR="00C72ED7">
        <w:t xml:space="preserve"> as listed below and should be pushed to the edge switches and APs for enforcement.</w:t>
      </w:r>
    </w:p>
    <w:p w:rsidR="00426C25" w:rsidRDefault="00426C25" w:rsidP="00426C25">
      <w:pPr>
        <w:pStyle w:val="ListParagraph"/>
        <w:numPr>
          <w:ilvl w:val="2"/>
          <w:numId w:val="16"/>
        </w:numPr>
      </w:pPr>
      <w:r>
        <w:t>User group based</w:t>
      </w:r>
    </w:p>
    <w:p w:rsidR="00426C25" w:rsidRDefault="00426C25" w:rsidP="00426C25">
      <w:pPr>
        <w:pStyle w:val="ListParagraph"/>
        <w:numPr>
          <w:ilvl w:val="2"/>
          <w:numId w:val="16"/>
        </w:numPr>
      </w:pPr>
      <w:proofErr w:type="spellStart"/>
      <w:r>
        <w:t>Vlan</w:t>
      </w:r>
      <w:proofErr w:type="spellEnd"/>
      <w:r>
        <w:t xml:space="preserve"> based</w:t>
      </w:r>
    </w:p>
    <w:p w:rsidR="00426C25" w:rsidRDefault="00426C25" w:rsidP="00426C25">
      <w:pPr>
        <w:pStyle w:val="ListParagraph"/>
        <w:numPr>
          <w:ilvl w:val="2"/>
          <w:numId w:val="16"/>
        </w:numPr>
      </w:pPr>
      <w:r>
        <w:t>Location based</w:t>
      </w:r>
    </w:p>
    <w:p w:rsidR="00FE4D98" w:rsidRDefault="00FE4D98" w:rsidP="00FE4D98">
      <w:pPr>
        <w:pStyle w:val="ListParagraph"/>
        <w:numPr>
          <w:ilvl w:val="1"/>
          <w:numId w:val="16"/>
        </w:numPr>
      </w:pPr>
      <w:r>
        <w:t>Multicast optimization should be implemented at the APs to conserve air bandwidth usage.</w:t>
      </w:r>
    </w:p>
    <w:p w:rsidR="006D51AB" w:rsidRDefault="006D51AB" w:rsidP="006D51AB"/>
    <w:p w:rsidR="00F0002C" w:rsidRDefault="00F0002C" w:rsidP="00F0002C"/>
    <w:p w:rsidR="00F0002C" w:rsidRDefault="00F0002C" w:rsidP="00D27F37">
      <w:pPr>
        <w:pStyle w:val="Heading1"/>
      </w:pPr>
      <w:r>
        <w:lastRenderedPageBreak/>
        <w:t xml:space="preserve"> </w:t>
      </w:r>
      <w:bookmarkStart w:id="68" w:name="_Toc450297228"/>
      <w:r w:rsidR="00BC7473">
        <w:t>SMB</w:t>
      </w:r>
      <w:r w:rsidR="00E251AB">
        <w:t xml:space="preserve"> Solution REQUIREMENTS &amp; ANALYSIs</w:t>
      </w:r>
      <w:bookmarkEnd w:id="68"/>
    </w:p>
    <w:p w:rsidR="00FF5437" w:rsidRPr="00FF5437" w:rsidRDefault="00FF5437" w:rsidP="00FF5437">
      <w:pPr>
        <w:pStyle w:val="Heading2"/>
      </w:pPr>
      <w:bookmarkStart w:id="69" w:name="_Toc450297229"/>
      <w:r>
        <w:t>Requirements</w:t>
      </w:r>
      <w:bookmarkEnd w:id="69"/>
    </w:p>
    <w:p w:rsidR="00E251AB" w:rsidRPr="006B2106" w:rsidRDefault="00E251AB" w:rsidP="00E251AB">
      <w:pPr>
        <w:rPr>
          <w:szCs w:val="20"/>
        </w:rPr>
      </w:pPr>
      <w:r w:rsidRPr="006B2106">
        <w:rPr>
          <w:szCs w:val="20"/>
        </w:rPr>
        <w:t>Following are the list of requirements of the solution:</w:t>
      </w:r>
    </w:p>
    <w:p w:rsidR="00E251AB" w:rsidRPr="006B2106" w:rsidRDefault="00E251AB" w:rsidP="00E251AB">
      <w:pPr>
        <w:pStyle w:val="ListParagraph"/>
        <w:numPr>
          <w:ilvl w:val="0"/>
          <w:numId w:val="12"/>
        </w:numPr>
        <w:rPr>
          <w:rFonts w:ascii="Trebuchet MS" w:hAnsi="Trebuchet MS"/>
          <w:sz w:val="20"/>
          <w:szCs w:val="20"/>
        </w:rPr>
      </w:pPr>
      <w:r w:rsidRPr="006B2106">
        <w:rPr>
          <w:rFonts w:ascii="Trebuchet MS" w:hAnsi="Trebuchet MS"/>
          <w:sz w:val="20"/>
          <w:szCs w:val="20"/>
        </w:rPr>
        <w:t>Solution sh</w:t>
      </w:r>
      <w:r w:rsidR="00493906">
        <w:rPr>
          <w:rFonts w:ascii="Trebuchet MS" w:hAnsi="Trebuchet MS"/>
          <w:sz w:val="20"/>
          <w:szCs w:val="20"/>
        </w:rPr>
        <w:t>all</w:t>
      </w:r>
      <w:r w:rsidRPr="006B2106">
        <w:rPr>
          <w:rFonts w:ascii="Trebuchet MS" w:hAnsi="Trebuchet MS"/>
          <w:sz w:val="20"/>
          <w:szCs w:val="20"/>
        </w:rPr>
        <w:t xml:space="preserve"> support </w:t>
      </w:r>
      <w:r w:rsidR="00493906">
        <w:rPr>
          <w:rFonts w:ascii="Trebuchet MS" w:hAnsi="Trebuchet MS"/>
          <w:sz w:val="20"/>
          <w:szCs w:val="20"/>
        </w:rPr>
        <w:t xml:space="preserve">discovery of </w:t>
      </w:r>
      <w:r w:rsidRPr="006B2106">
        <w:rPr>
          <w:rFonts w:ascii="Trebuchet MS" w:hAnsi="Trebuchet MS"/>
          <w:sz w:val="20"/>
          <w:szCs w:val="20"/>
        </w:rPr>
        <w:t>Bonjour</w:t>
      </w:r>
      <w:r w:rsidR="0084193D">
        <w:rPr>
          <w:rFonts w:ascii="Trebuchet MS" w:hAnsi="Trebuchet MS"/>
          <w:sz w:val="20"/>
          <w:szCs w:val="20"/>
        </w:rPr>
        <w:t>-</w:t>
      </w:r>
      <w:proofErr w:type="spellStart"/>
      <w:r w:rsidR="0084193D">
        <w:rPr>
          <w:rFonts w:ascii="Trebuchet MS" w:hAnsi="Trebuchet MS"/>
          <w:sz w:val="20"/>
          <w:szCs w:val="20"/>
        </w:rPr>
        <w:t>mDNS</w:t>
      </w:r>
      <w:proofErr w:type="spellEnd"/>
      <w:r w:rsidR="00493906">
        <w:rPr>
          <w:rFonts w:ascii="Trebuchet MS" w:hAnsi="Trebuchet MS"/>
          <w:sz w:val="20"/>
          <w:szCs w:val="20"/>
        </w:rPr>
        <w:t>/UPnP-DLNA</w:t>
      </w:r>
      <w:r w:rsidRPr="006B2106">
        <w:rPr>
          <w:rFonts w:ascii="Trebuchet MS" w:hAnsi="Trebuchet MS"/>
          <w:sz w:val="20"/>
          <w:szCs w:val="20"/>
        </w:rPr>
        <w:t xml:space="preserve"> </w:t>
      </w:r>
      <w:r w:rsidR="00E83021">
        <w:rPr>
          <w:rFonts w:ascii="Trebuchet MS" w:hAnsi="Trebuchet MS"/>
          <w:sz w:val="20"/>
          <w:szCs w:val="20"/>
        </w:rPr>
        <w:t xml:space="preserve">services </w:t>
      </w:r>
      <w:r w:rsidRPr="006B2106">
        <w:rPr>
          <w:rFonts w:ascii="Trebuchet MS" w:hAnsi="Trebuchet MS"/>
          <w:sz w:val="20"/>
          <w:szCs w:val="20"/>
        </w:rPr>
        <w:t xml:space="preserve">across </w:t>
      </w:r>
      <w:r w:rsidR="00493906">
        <w:rPr>
          <w:rFonts w:ascii="Trebuchet MS" w:hAnsi="Trebuchet MS"/>
          <w:sz w:val="20"/>
          <w:szCs w:val="20"/>
        </w:rPr>
        <w:t xml:space="preserve">IP </w:t>
      </w:r>
      <w:r w:rsidRPr="006B2106">
        <w:rPr>
          <w:rFonts w:ascii="Trebuchet MS" w:hAnsi="Trebuchet MS"/>
          <w:sz w:val="20"/>
          <w:szCs w:val="20"/>
        </w:rPr>
        <w:t>subnets.</w:t>
      </w:r>
    </w:p>
    <w:p w:rsidR="006C1EC8" w:rsidRDefault="00E251AB" w:rsidP="00E251AB">
      <w:pPr>
        <w:pStyle w:val="ListParagraph"/>
        <w:numPr>
          <w:ilvl w:val="0"/>
          <w:numId w:val="12"/>
        </w:numPr>
      </w:pPr>
      <w:r>
        <w:t>Solution sh</w:t>
      </w:r>
      <w:r w:rsidR="00493906">
        <w:t>all</w:t>
      </w:r>
      <w:r>
        <w:t xml:space="preserve"> </w:t>
      </w:r>
      <w:r w:rsidR="006C1EC8">
        <w:t>be independent of OmniVista</w:t>
      </w:r>
    </w:p>
    <w:p w:rsidR="006C1EC8" w:rsidRDefault="006C1EC8" w:rsidP="00493906">
      <w:pPr>
        <w:pStyle w:val="ListParagraph"/>
        <w:numPr>
          <w:ilvl w:val="0"/>
          <w:numId w:val="12"/>
        </w:numPr>
      </w:pPr>
      <w:r>
        <w:t>Solution sh</w:t>
      </w:r>
      <w:r w:rsidR="0084193D">
        <w:t>all</w:t>
      </w:r>
      <w:r>
        <w:t xml:space="preserve"> scale to a small number of </w:t>
      </w:r>
      <w:proofErr w:type="spellStart"/>
      <w:r>
        <w:t>vlans</w:t>
      </w:r>
      <w:proofErr w:type="spellEnd"/>
      <w:r w:rsidR="00493906">
        <w:t xml:space="preserve"> (&lt;10) </w:t>
      </w:r>
      <w:r w:rsidR="00E83021">
        <w:t xml:space="preserve"> and ~512 clients</w:t>
      </w:r>
    </w:p>
    <w:p w:rsidR="006C1EC8" w:rsidRDefault="006C1EC8" w:rsidP="00E251AB">
      <w:pPr>
        <w:pStyle w:val="ListParagraph"/>
        <w:numPr>
          <w:ilvl w:val="0"/>
          <w:numId w:val="12"/>
        </w:numPr>
      </w:pPr>
      <w:r>
        <w:t xml:space="preserve">Solution </w:t>
      </w:r>
      <w:r w:rsidR="0084193D">
        <w:t xml:space="preserve">shall support </w:t>
      </w:r>
      <w:proofErr w:type="spellStart"/>
      <w:r w:rsidR="0084193D">
        <w:t>vlan</w:t>
      </w:r>
      <w:proofErr w:type="spellEnd"/>
      <w:r w:rsidR="0084193D">
        <w:t xml:space="preserve"> based rules to allow or disallow </w:t>
      </w:r>
      <w:r w:rsidR="00F12359">
        <w:t xml:space="preserve">services </w:t>
      </w:r>
      <w:r w:rsidR="0084193D">
        <w:t xml:space="preserve">from </w:t>
      </w:r>
      <w:r w:rsidR="00F12359">
        <w:t>being shared.</w:t>
      </w:r>
    </w:p>
    <w:p w:rsidR="00E251AB" w:rsidRDefault="0084193D" w:rsidP="00E251AB">
      <w:pPr>
        <w:pStyle w:val="ListParagraph"/>
        <w:numPr>
          <w:ilvl w:val="0"/>
          <w:numId w:val="12"/>
        </w:numPr>
      </w:pPr>
      <w:r>
        <w:t xml:space="preserve">Solution shall implement </w:t>
      </w:r>
      <w:r w:rsidR="00B75708">
        <w:t>multicast optimization in the APs.</w:t>
      </w:r>
    </w:p>
    <w:p w:rsidR="00E251AB" w:rsidRDefault="006C1EC8" w:rsidP="006C1EC8">
      <w:pPr>
        <w:pStyle w:val="Heading2"/>
      </w:pPr>
      <w:bookmarkStart w:id="70" w:name="_Toc450297230"/>
      <w:r>
        <w:t>Analysis</w:t>
      </w:r>
      <w:bookmarkEnd w:id="70"/>
    </w:p>
    <w:p w:rsidR="005060AD" w:rsidRPr="005060AD" w:rsidRDefault="005060AD" w:rsidP="005060AD">
      <w:r>
        <w:t xml:space="preserve">In this solution the </w:t>
      </w:r>
      <w:r w:rsidR="00E83021">
        <w:t xml:space="preserve">stitching of </w:t>
      </w:r>
      <w:proofErr w:type="spellStart"/>
      <w:r w:rsidR="00E83021">
        <w:t>vlans</w:t>
      </w:r>
      <w:proofErr w:type="spellEnd"/>
      <w:r w:rsidR="00E83021">
        <w:t xml:space="preserve"> to facilitate </w:t>
      </w:r>
      <w:r w:rsidR="000E325F">
        <w:t xml:space="preserve">relay of </w:t>
      </w:r>
      <w:proofErr w:type="spellStart"/>
      <w:r>
        <w:t>mDNS</w:t>
      </w:r>
      <w:proofErr w:type="spellEnd"/>
      <w:r w:rsidR="00E83021">
        <w:t>/UPnP</w:t>
      </w:r>
      <w:r w:rsidR="000E325F">
        <w:t xml:space="preserve"> protocol message across IP subnet boundaries</w:t>
      </w:r>
      <w:r>
        <w:t xml:space="preserve"> is implemented in one of the switches in the network. This switch should be manually configured to be the </w:t>
      </w:r>
      <w:proofErr w:type="spellStart"/>
      <w:r>
        <w:t>mDNS</w:t>
      </w:r>
      <w:proofErr w:type="spellEnd"/>
      <w:r w:rsidR="00A62110">
        <w:t>/UPnP</w:t>
      </w:r>
      <w:r>
        <w:t xml:space="preserve"> relay agent. </w:t>
      </w:r>
    </w:p>
    <w:p w:rsidR="00BC7473" w:rsidRDefault="00F0002C" w:rsidP="00F0002C">
      <w:r>
        <w:t xml:space="preserve">. </w:t>
      </w:r>
      <w:r w:rsidR="00D12F8E">
        <w:t>In this solution there is no access to a central authentication/</w:t>
      </w:r>
      <w:proofErr w:type="spellStart"/>
      <w:r w:rsidR="00D12F8E">
        <w:t>byod</w:t>
      </w:r>
      <w:proofErr w:type="spellEnd"/>
      <w:r w:rsidR="00D12F8E">
        <w:t xml:space="preserve">/guest management </w:t>
      </w:r>
      <w:proofErr w:type="gramStart"/>
      <w:r w:rsidR="00D12F8E">
        <w:t>component .</w:t>
      </w:r>
      <w:proofErr w:type="gramEnd"/>
      <w:r w:rsidR="00D12F8E">
        <w:t xml:space="preserve"> The only </w:t>
      </w:r>
      <w:r w:rsidR="000E325F">
        <w:t xml:space="preserve">rules to restrict client’s visibility to services shall </w:t>
      </w:r>
      <w:r w:rsidR="00D12F8E">
        <w:t xml:space="preserve">be </w:t>
      </w:r>
      <w:proofErr w:type="spellStart"/>
      <w:r w:rsidR="00D12F8E">
        <w:t>vlan</w:t>
      </w:r>
      <w:proofErr w:type="spellEnd"/>
      <w:r w:rsidR="00D12F8E">
        <w:t xml:space="preserve"> based. </w:t>
      </w:r>
      <w:del w:id="71" w:author="smohanda" w:date="2016-06-02T17:35:00Z">
        <w:r w:rsidR="00E83021" w:rsidDel="00F52206">
          <w:delText>Two options are listed below and option1 is considered for implementation.</w:delText>
        </w:r>
      </w:del>
    </w:p>
    <w:p w:rsidR="006C1EC8" w:rsidRDefault="00BC7473" w:rsidP="006C1EC8">
      <w:pPr>
        <w:pStyle w:val="Heading3"/>
      </w:pPr>
      <w:bookmarkStart w:id="72" w:name="_Toc450297231"/>
      <w:r>
        <w:t>OTPION1</w:t>
      </w:r>
      <w:bookmarkEnd w:id="72"/>
      <w:r>
        <w:t xml:space="preserve"> </w:t>
      </w:r>
      <w:r w:rsidR="006C1EC8">
        <w:t xml:space="preserve"> </w:t>
      </w:r>
    </w:p>
    <w:p w:rsidR="006C1EC8" w:rsidRPr="006C1EC8" w:rsidRDefault="006C1EC8" w:rsidP="006C1EC8">
      <w:r>
        <w:t xml:space="preserve">This solution </w:t>
      </w:r>
      <w:r w:rsidR="000E325F">
        <w:t xml:space="preserve">does not use </w:t>
      </w:r>
      <w:r>
        <w:t>any L2 tunneling technology</w:t>
      </w:r>
      <w:r w:rsidR="000E325F">
        <w:t xml:space="preserve">. A router in the network that has interfaces in all the </w:t>
      </w:r>
      <w:proofErr w:type="spellStart"/>
      <w:r w:rsidR="000E325F">
        <w:t>vlans</w:t>
      </w:r>
      <w:proofErr w:type="spellEnd"/>
      <w:r w:rsidR="000E325F">
        <w:t xml:space="preserve"> in the network should be manually identified as the </w:t>
      </w:r>
      <w:proofErr w:type="spellStart"/>
      <w:r w:rsidR="000E325F">
        <w:t>mDNS</w:t>
      </w:r>
      <w:proofErr w:type="spellEnd"/>
      <w:r w:rsidR="000E325F">
        <w:t xml:space="preserve">/UPnP relay agent of the network. </w:t>
      </w:r>
      <w:r>
        <w:t xml:space="preserve"> . </w:t>
      </w:r>
      <w:proofErr w:type="spellStart"/>
      <w:proofErr w:type="gramStart"/>
      <w:r>
        <w:t>mDNS</w:t>
      </w:r>
      <w:proofErr w:type="spellEnd"/>
      <w:r w:rsidR="00E83021">
        <w:t>/UPnP</w:t>
      </w:r>
      <w:proofErr w:type="gramEnd"/>
      <w:r>
        <w:t xml:space="preserve"> relay agent will have all the </w:t>
      </w:r>
      <w:proofErr w:type="spellStart"/>
      <w:r>
        <w:t>vlan</w:t>
      </w:r>
      <w:proofErr w:type="spellEnd"/>
      <w:r>
        <w:t xml:space="preserve"> interfaces hence will have visibility to all the </w:t>
      </w:r>
      <w:proofErr w:type="spellStart"/>
      <w:r>
        <w:t>mDNS</w:t>
      </w:r>
      <w:proofErr w:type="spellEnd"/>
      <w:r>
        <w:t xml:space="preserve"> </w:t>
      </w:r>
      <w:r w:rsidR="000E325F">
        <w:t xml:space="preserve">/UPnP </w:t>
      </w:r>
      <w:r>
        <w:t>activity on the network.</w:t>
      </w:r>
      <w:r w:rsidR="00E83021">
        <w:t xml:space="preserve"> In order to restrict the replication of </w:t>
      </w:r>
      <w:proofErr w:type="spellStart"/>
      <w:r w:rsidR="00E83021">
        <w:t>mDNS</w:t>
      </w:r>
      <w:proofErr w:type="spellEnd"/>
      <w:r w:rsidR="00E83021">
        <w:t xml:space="preserve">/UPnP multicast across L3 boundaries </w:t>
      </w:r>
      <w:proofErr w:type="spellStart"/>
      <w:r w:rsidR="00E83021">
        <w:t>vlan</w:t>
      </w:r>
      <w:proofErr w:type="spellEnd"/>
      <w:r w:rsidR="00E83021">
        <w:t xml:space="preserve"> based policies may be defined for example “multicast {</w:t>
      </w:r>
      <w:proofErr w:type="spellStart"/>
      <w:r w:rsidR="00E83021">
        <w:t>upnp</w:t>
      </w:r>
      <w:proofErr w:type="spellEnd"/>
      <w:r w:rsidR="00E83021">
        <w:t xml:space="preserve"> | </w:t>
      </w:r>
      <w:proofErr w:type="spellStart"/>
      <w:r w:rsidR="00E83021">
        <w:t>mdns</w:t>
      </w:r>
      <w:proofErr w:type="spellEnd"/>
      <w:r w:rsidR="00E83021">
        <w:t xml:space="preserve">} relay </w:t>
      </w:r>
      <w:proofErr w:type="spellStart"/>
      <w:ins w:id="73" w:author="smohanda" w:date="2016-06-02T17:36:00Z">
        <w:r w:rsidR="00F52206">
          <w:t>vlan</w:t>
        </w:r>
        <w:proofErr w:type="spellEnd"/>
        <w:r w:rsidR="00F52206">
          <w:t>-</w:t>
        </w:r>
        <w:proofErr w:type="gramStart"/>
        <w:r w:rsidR="00F52206">
          <w:t>list</w:t>
        </w:r>
      </w:ins>
      <w:r w:rsidR="00E83021">
        <w:t>{</w:t>
      </w:r>
      <w:proofErr w:type="gramEnd"/>
      <w:r w:rsidR="00E83021">
        <w:t>1, 2,3, 4-10}”.</w:t>
      </w:r>
    </w:p>
    <w:p w:rsidR="00F0002C" w:rsidRDefault="006C1EC8" w:rsidP="006C1EC8">
      <w:pPr>
        <w:pStyle w:val="Heading4"/>
      </w:pPr>
      <w:r>
        <w:t>ANALYSIS</w:t>
      </w:r>
      <w:r w:rsidR="00BC7473">
        <w:t>:</w:t>
      </w:r>
    </w:p>
    <w:p w:rsidR="006411BD" w:rsidRDefault="006411BD" w:rsidP="00F0002C">
      <w:r>
        <w:t xml:space="preserve">The </w:t>
      </w:r>
      <w:proofErr w:type="spellStart"/>
      <w:r>
        <w:t>mDNS</w:t>
      </w:r>
      <w:proofErr w:type="spellEnd"/>
      <w:r w:rsidR="00E83021">
        <w:t>/UPnP</w:t>
      </w:r>
      <w:r>
        <w:t xml:space="preserve"> </w:t>
      </w:r>
      <w:r w:rsidR="00A00186">
        <w:t xml:space="preserve">relay switch </w:t>
      </w:r>
      <w:r>
        <w:t xml:space="preserve">should </w:t>
      </w:r>
      <w:r w:rsidR="00A00186">
        <w:t>have</w:t>
      </w:r>
      <w:r>
        <w:t xml:space="preserve"> all the </w:t>
      </w:r>
      <w:proofErr w:type="spellStart"/>
      <w:r>
        <w:t>vlans</w:t>
      </w:r>
      <w:proofErr w:type="spellEnd"/>
      <w:r>
        <w:t xml:space="preserve"> on which </w:t>
      </w:r>
      <w:proofErr w:type="spellStart"/>
      <w:r>
        <w:t>mDNS</w:t>
      </w:r>
      <w:proofErr w:type="spellEnd"/>
      <w:r>
        <w:t xml:space="preserve"> services and </w:t>
      </w:r>
      <w:proofErr w:type="spellStart"/>
      <w:r>
        <w:t>mDNS</w:t>
      </w:r>
      <w:proofErr w:type="spellEnd"/>
      <w:r>
        <w:t xml:space="preserve"> clients are expected to </w:t>
      </w:r>
      <w:r w:rsidR="00E83021">
        <w:t xml:space="preserve">be </w:t>
      </w:r>
      <w:r>
        <w:t xml:space="preserve">present on the network. In SMB network this should be a small number of </w:t>
      </w:r>
      <w:proofErr w:type="spellStart"/>
      <w:r>
        <w:t>vlans</w:t>
      </w:r>
      <w:proofErr w:type="spellEnd"/>
      <w:r>
        <w:t>.</w:t>
      </w:r>
      <w:r w:rsidR="00A00186">
        <w:t xml:space="preserve"> The network requiring the </w:t>
      </w:r>
      <w:proofErr w:type="spellStart"/>
      <w:r w:rsidR="00A00186">
        <w:t>mDNS</w:t>
      </w:r>
      <w:proofErr w:type="spellEnd"/>
      <w:r w:rsidR="00E83021">
        <w:t>/UPnP</w:t>
      </w:r>
      <w:r w:rsidR="00A00186">
        <w:t xml:space="preserve"> relay service should have </w:t>
      </w:r>
      <w:proofErr w:type="spellStart"/>
      <w:r w:rsidR="00A00186">
        <w:t>vlans</w:t>
      </w:r>
      <w:proofErr w:type="spellEnd"/>
      <w:r w:rsidR="00A00186">
        <w:t xml:space="preserve"> configured along all the networking elements along the way between the edge switch</w:t>
      </w:r>
      <w:r w:rsidR="000E325F">
        <w:t>es /APs</w:t>
      </w:r>
      <w:r w:rsidR="00A00186">
        <w:t xml:space="preserve"> and the </w:t>
      </w:r>
      <w:proofErr w:type="spellStart"/>
      <w:r w:rsidR="00A00186">
        <w:t>mDNS</w:t>
      </w:r>
      <w:proofErr w:type="spellEnd"/>
      <w:r w:rsidR="00A00186">
        <w:t xml:space="preserve"> relay</w:t>
      </w:r>
      <w:r w:rsidR="00E83021">
        <w:t xml:space="preserve"> agent switch</w:t>
      </w:r>
      <w:ins w:id="74" w:author="smohanda" w:date="2016-06-02T17:37:00Z">
        <w:r w:rsidR="00F52206">
          <w:t xml:space="preserve"> which is ideally the router in the network</w:t>
        </w:r>
      </w:ins>
      <w:r w:rsidR="00A00186">
        <w:t>.</w:t>
      </w:r>
    </w:p>
    <w:p w:rsidR="006411BD" w:rsidRDefault="006411BD" w:rsidP="00F0002C"/>
    <w:p w:rsidR="006411BD" w:rsidRDefault="00D12F8E" w:rsidP="00F0002C">
      <w:r>
        <w:t xml:space="preserve">This will not scale for large deployments with lot of </w:t>
      </w:r>
      <w:proofErr w:type="spellStart"/>
      <w:r>
        <w:t>vlans</w:t>
      </w:r>
      <w:proofErr w:type="spellEnd"/>
      <w:r>
        <w:t xml:space="preserve">. This is only suitable for SMB with about &lt; 512 users </w:t>
      </w:r>
      <w:r w:rsidR="000E325F">
        <w:t xml:space="preserve">and few </w:t>
      </w:r>
      <w:proofErr w:type="spellStart"/>
      <w:r w:rsidR="000E325F">
        <w:t>vlans</w:t>
      </w:r>
      <w:proofErr w:type="spellEnd"/>
      <w:r w:rsidR="000E325F">
        <w:t xml:space="preserve"> (&lt;10</w:t>
      </w:r>
      <w:proofErr w:type="gramStart"/>
      <w:r w:rsidR="000E325F">
        <w:t>)</w:t>
      </w:r>
      <w:proofErr w:type="spellStart"/>
      <w:r>
        <w:t>vlans</w:t>
      </w:r>
      <w:proofErr w:type="spellEnd"/>
      <w:proofErr w:type="gramEnd"/>
      <w:r>
        <w:t xml:space="preserve"> ( example : employee , guest, voice, management, employee </w:t>
      </w:r>
      <w:proofErr w:type="spellStart"/>
      <w:r>
        <w:t>byod</w:t>
      </w:r>
      <w:proofErr w:type="spellEnd"/>
      <w:r>
        <w:t xml:space="preserve"> </w:t>
      </w:r>
      <w:proofErr w:type="spellStart"/>
      <w:r>
        <w:t>vlan</w:t>
      </w:r>
      <w:proofErr w:type="spellEnd"/>
      <w:r>
        <w:t>).</w:t>
      </w:r>
    </w:p>
    <w:p w:rsidR="00D12F8E" w:rsidRDefault="00D12F8E" w:rsidP="00F0002C">
      <w:r>
        <w:t xml:space="preserve">The </w:t>
      </w:r>
      <w:proofErr w:type="spellStart"/>
      <w:r>
        <w:t>mDNS</w:t>
      </w:r>
      <w:proofErr w:type="spellEnd"/>
      <w:r w:rsidR="00AD0875">
        <w:t>/UPnP</w:t>
      </w:r>
      <w:r>
        <w:t xml:space="preserve"> packets are snooped</w:t>
      </w:r>
      <w:r w:rsidR="000E325F">
        <w:t xml:space="preserve"> on the </w:t>
      </w:r>
      <w:proofErr w:type="spellStart"/>
      <w:r w:rsidR="000E325F">
        <w:t>mDNS</w:t>
      </w:r>
      <w:proofErr w:type="spellEnd"/>
      <w:r w:rsidR="000E325F">
        <w:t xml:space="preserve">/UPnP relay device </w:t>
      </w:r>
      <w:r>
        <w:t>and forwarded to all</w:t>
      </w:r>
      <w:r w:rsidR="000E325F">
        <w:t xml:space="preserve"> the other</w:t>
      </w:r>
      <w:r>
        <w:t xml:space="preserve"> </w:t>
      </w:r>
      <w:proofErr w:type="spellStart"/>
      <w:r>
        <w:t>vlans</w:t>
      </w:r>
      <w:proofErr w:type="spellEnd"/>
      <w:r>
        <w:t xml:space="preserve">. </w:t>
      </w:r>
      <w:r w:rsidR="000E325F">
        <w:t xml:space="preserve">The default behavior is to forward the packets to all the other </w:t>
      </w:r>
      <w:proofErr w:type="spellStart"/>
      <w:r w:rsidR="000E325F">
        <w:t>vlans</w:t>
      </w:r>
      <w:proofErr w:type="spellEnd"/>
      <w:r w:rsidR="000E325F">
        <w:t xml:space="preserve"> on the router. The only rule that can be supported is </w:t>
      </w:r>
      <w:proofErr w:type="spellStart"/>
      <w:r w:rsidR="000E325F">
        <w:t>vlan</w:t>
      </w:r>
      <w:proofErr w:type="spellEnd"/>
      <w:r w:rsidR="000E325F">
        <w:t xml:space="preserve"> based.</w:t>
      </w:r>
      <w:r w:rsidR="00AD0875">
        <w:t xml:space="preserve"> For example one can specify a set of </w:t>
      </w:r>
      <w:proofErr w:type="spellStart"/>
      <w:r w:rsidR="00AD0875">
        <w:t>vlans</w:t>
      </w:r>
      <w:proofErr w:type="spellEnd"/>
      <w:r w:rsidR="00AD0875">
        <w:t xml:space="preserve"> like</w:t>
      </w:r>
      <w:r>
        <w:t xml:space="preserve"> </w:t>
      </w:r>
      <w:proofErr w:type="spellStart"/>
      <w:r>
        <w:t>vlan</w:t>
      </w:r>
      <w:proofErr w:type="spellEnd"/>
      <w:r>
        <w:t xml:space="preserve"> </w:t>
      </w:r>
      <w:proofErr w:type="spellStart"/>
      <w:r>
        <w:t>x</w:t>
      </w:r>
      <w:proofErr w:type="gramStart"/>
      <w:r>
        <w:t>,y,z</w:t>
      </w:r>
      <w:proofErr w:type="spellEnd"/>
      <w:proofErr w:type="gramEnd"/>
      <w:r>
        <w:t xml:space="preserve"> a</w:t>
      </w:r>
      <w:r w:rsidR="00AD0875">
        <w:t>s</w:t>
      </w:r>
      <w:r>
        <w:t xml:space="preserve"> part of the </w:t>
      </w:r>
      <w:proofErr w:type="spellStart"/>
      <w:r>
        <w:t>mDNS</w:t>
      </w:r>
      <w:proofErr w:type="spellEnd"/>
      <w:r w:rsidR="00AD0875">
        <w:t xml:space="preserve"> and/or UPnP</w:t>
      </w:r>
      <w:r>
        <w:t xml:space="preserve"> relay</w:t>
      </w:r>
      <w:r w:rsidR="000E325F">
        <w:t xml:space="preserve"> group and the </w:t>
      </w:r>
      <w:proofErr w:type="spellStart"/>
      <w:r w:rsidR="000E325F">
        <w:t>mDNS</w:t>
      </w:r>
      <w:proofErr w:type="spellEnd"/>
      <w:r w:rsidR="000E325F">
        <w:t>/UPnP frames are only</w:t>
      </w:r>
      <w:r w:rsidR="005C769B">
        <w:t xml:space="preserve"> forwarded</w:t>
      </w:r>
      <w:r w:rsidR="000E325F">
        <w:t xml:space="preserve"> across these </w:t>
      </w:r>
      <w:proofErr w:type="spellStart"/>
      <w:r w:rsidR="000E325F">
        <w:t>vlans</w:t>
      </w:r>
      <w:proofErr w:type="spellEnd"/>
      <w:r w:rsidR="000E325F">
        <w:t>.</w:t>
      </w:r>
      <w:r>
        <w:t>.</w:t>
      </w:r>
    </w:p>
    <w:p w:rsidR="00BB5CF1" w:rsidRDefault="00BB5CF1" w:rsidP="00F0002C"/>
    <w:p w:rsidR="00F0002C" w:rsidRDefault="00011F1B" w:rsidP="00F0002C">
      <w:r>
        <w:object w:dxaOrig="10586" w:dyaOrig="8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79.6pt" o:ole="">
            <v:imagedata r:id="rId10" o:title=""/>
          </v:shape>
          <o:OLEObject Type="Embed" ProgID="Visio.Drawing.11" ShapeID="_x0000_i1025" DrawAspect="Content" ObjectID="_1539099142" r:id="rId11"/>
        </w:object>
      </w:r>
    </w:p>
    <w:p w:rsidR="001D3D0D" w:rsidRDefault="001D3D0D" w:rsidP="001D3D0D">
      <w:pPr>
        <w:pStyle w:val="ListParagraph"/>
      </w:pPr>
      <w:r>
        <w:t>Figure 1: gateway</w:t>
      </w:r>
    </w:p>
    <w:p w:rsidR="00F0002C" w:rsidRDefault="00F0002C" w:rsidP="00F0002C"/>
    <w:p w:rsidR="00051F30" w:rsidRDefault="00051F30" w:rsidP="00051F30">
      <w:pPr>
        <w:pStyle w:val="Heading4"/>
      </w:pPr>
      <w:r>
        <w:t>Workflow</w:t>
      </w:r>
    </w:p>
    <w:p w:rsidR="00051F30" w:rsidRDefault="00051F30" w:rsidP="00051F30">
      <w:r>
        <w:t xml:space="preserve">Assumption is that all the vlans in which the mDNS </w:t>
      </w:r>
      <w:r w:rsidR="003C6E5B">
        <w:t xml:space="preserve">/UPnP </w:t>
      </w:r>
      <w:r>
        <w:t>clients and servers are expected to be assigned</w:t>
      </w:r>
      <w:r w:rsidR="003C6E5B">
        <w:t xml:space="preserve"> on a particular switch/AP</w:t>
      </w:r>
      <w:r>
        <w:t xml:space="preserve"> is accessible from the edge switches and APs to the switch running the mDNS</w:t>
      </w:r>
      <w:r w:rsidR="003C6E5B">
        <w:t>/UPnP</w:t>
      </w:r>
      <w:r>
        <w:t xml:space="preserve"> relay agent.</w:t>
      </w:r>
      <w:r w:rsidR="00A62110">
        <w:t>.</w:t>
      </w:r>
    </w:p>
    <w:p w:rsidR="00A62110" w:rsidRDefault="00A62110" w:rsidP="00051F30"/>
    <w:p w:rsidR="00051F30" w:rsidRPr="00051F30" w:rsidRDefault="00F52206" w:rsidP="00051F30">
      <w:r>
        <w:object w:dxaOrig="10495" w:dyaOrig="9055">
          <v:shape id="_x0000_i1026" type="#_x0000_t75" style="width:467.15pt;height:403.2pt" o:ole="">
            <v:imagedata r:id="rId12" o:title=""/>
          </v:shape>
          <o:OLEObject Type="Embed" ProgID="Visio.Drawing.11" ShapeID="_x0000_i1026" DrawAspect="Content" ObjectID="_1539099143" r:id="rId13"/>
        </w:object>
      </w:r>
    </w:p>
    <w:p w:rsidR="00F0002C" w:rsidRDefault="00F0002C" w:rsidP="00F0002C"/>
    <w:p w:rsidR="001D3D0D" w:rsidRDefault="001D3D0D" w:rsidP="001D3D0D">
      <w:pPr>
        <w:pStyle w:val="ListParagraph"/>
      </w:pPr>
      <w:r>
        <w:t>Figure 2: Workflow for SMB with gateway solution</w:t>
      </w:r>
    </w:p>
    <w:p w:rsidR="00F0002C" w:rsidRDefault="00FF5437" w:rsidP="00E251AB">
      <w:pPr>
        <w:pStyle w:val="Heading2"/>
      </w:pPr>
      <w:bookmarkStart w:id="75" w:name="_Toc450297232"/>
      <w:r>
        <w:t>Derived Requirements</w:t>
      </w:r>
      <w:bookmarkEnd w:id="75"/>
    </w:p>
    <w:p w:rsidR="0081652E" w:rsidRDefault="0081652E" w:rsidP="00FF5437"/>
    <w:p w:rsidR="0081652E" w:rsidRDefault="0081652E" w:rsidP="00FF5437"/>
    <w:p w:rsidR="00FF5437" w:rsidRDefault="0081652E" w:rsidP="0081652E">
      <w:pPr>
        <w:pStyle w:val="ListParagraph"/>
        <w:numPr>
          <w:ilvl w:val="0"/>
          <w:numId w:val="38"/>
        </w:numPr>
      </w:pPr>
      <w:r>
        <w:t>In this use case there is no OV. The configuration of the feature will happen at the switch through CLI or WebView and at the AP through HANLET.</w:t>
      </w:r>
    </w:p>
    <w:p w:rsidR="00B96D45" w:rsidRDefault="0081652E" w:rsidP="00B96D45">
      <w:pPr>
        <w:pStyle w:val="ListParagraph"/>
        <w:numPr>
          <w:ilvl w:val="0"/>
          <w:numId w:val="38"/>
        </w:numPr>
      </w:pPr>
      <w:r>
        <w:t>A router in the network which has interfaces in all the vlans of the</w:t>
      </w:r>
      <w:r w:rsidR="00B96D45">
        <w:t xml:space="preserve"> network should have mDNS /SSDP (protocol used by UPnP-DLNA) relay enabled.</w:t>
      </w:r>
    </w:p>
    <w:p w:rsidR="00C214D3" w:rsidRDefault="00C214D3" w:rsidP="00B96D45">
      <w:pPr>
        <w:pStyle w:val="ListParagraph"/>
        <w:numPr>
          <w:ilvl w:val="0"/>
          <w:numId w:val="38"/>
        </w:numPr>
      </w:pPr>
      <w:r>
        <w:t>The role of edge switches/APs is to forward all mDNS/SSDP (UPnP-DLNA) to the</w:t>
      </w:r>
      <w:r w:rsidR="00CB4C55">
        <w:t xml:space="preserve"> router in the vlan it comes in and</w:t>
      </w:r>
      <w:del w:id="76" w:author="smohanda" w:date="2016-06-02T17:41:00Z">
        <w:r w:rsidR="00CB4C55" w:rsidDel="00F52206">
          <w:delText xml:space="preserve"> </w:delText>
        </w:r>
      </w:del>
      <w:ins w:id="77" w:author="smohanda" w:date="2016-06-02T17:41:00Z">
        <w:r w:rsidR="00F52206">
          <w:t>forward all traffic from the router in the vlan</w:t>
        </w:r>
      </w:ins>
      <w:ins w:id="78" w:author="smohanda" w:date="2016-06-06T15:41:00Z">
        <w:r w:rsidR="00B32782">
          <w:t>s</w:t>
        </w:r>
      </w:ins>
      <w:del w:id="79" w:author="smohanda" w:date="2016-06-02T17:41:00Z">
        <w:r w:rsidR="00CB4C55" w:rsidDel="00F52206">
          <w:delText>cache the service information if ‘responder’ function is enabled</w:delText>
        </w:r>
      </w:del>
      <w:r w:rsidR="00CB4C55">
        <w:t>.</w:t>
      </w:r>
      <w:del w:id="80" w:author="smohanda" w:date="2016-06-02T17:41:00Z">
        <w:r w:rsidR="00CB4C55" w:rsidDel="00F52206">
          <w:delText xml:space="preserve"> This responder function is enabled on the edge switches to prevent flooding of the client requests to the network</w:delText>
        </w:r>
      </w:del>
      <w:r w:rsidR="00CB4C55">
        <w:t>.</w:t>
      </w:r>
    </w:p>
    <w:p w:rsidR="00B96D45" w:rsidRDefault="00B96D45" w:rsidP="00B96D45">
      <w:pPr>
        <w:pStyle w:val="ListParagraph"/>
        <w:numPr>
          <w:ilvl w:val="0"/>
          <w:numId w:val="38"/>
        </w:numPr>
      </w:pPr>
      <w:r>
        <w:t xml:space="preserve">In the ALE/Aruba use case </w:t>
      </w:r>
    </w:p>
    <w:p w:rsidR="00B96D45" w:rsidRDefault="00B96D45" w:rsidP="00B96D45">
      <w:pPr>
        <w:pStyle w:val="ListParagraph"/>
        <w:numPr>
          <w:ilvl w:val="1"/>
          <w:numId w:val="38"/>
        </w:numPr>
      </w:pPr>
      <w:r>
        <w:lastRenderedPageBreak/>
        <w:t xml:space="preserve">when mDNS/SSDP relay is enabled a tunnel is created from the switches and APs to the controller </w:t>
      </w:r>
    </w:p>
    <w:p w:rsidR="00B96D45" w:rsidRDefault="00B96D45" w:rsidP="00B96D45">
      <w:pPr>
        <w:pStyle w:val="ListParagraph"/>
        <w:numPr>
          <w:ilvl w:val="0"/>
          <w:numId w:val="38"/>
        </w:numPr>
      </w:pPr>
      <w:r>
        <w:t>In the ALE/HAN use case when mDNS/SSDP relay is enabled there is no tunnel required. But there are different functions to be done based on the role of the switch in the network</w:t>
      </w:r>
    </w:p>
    <w:p w:rsidR="00B96D45" w:rsidRDefault="00B96D45" w:rsidP="00B96D45">
      <w:pPr>
        <w:pStyle w:val="ListParagraph"/>
        <w:numPr>
          <w:ilvl w:val="1"/>
          <w:numId w:val="38"/>
        </w:numPr>
      </w:pPr>
      <w:r>
        <w:t>In  gateway mode, the device is required to have vlan interfaces in all the vlans of the network and any mDNS</w:t>
      </w:r>
      <w:ins w:id="81" w:author="smohanda" w:date="2016-06-02T17:42:00Z">
        <w:r w:rsidR="00F52206">
          <w:t>/SSDP multicast</w:t>
        </w:r>
      </w:ins>
      <w:r>
        <w:t xml:space="preserve"> packet is snooped and forwarded to all other vlans known to the gateway device </w:t>
      </w:r>
    </w:p>
    <w:p w:rsidR="00B96D45" w:rsidRDefault="00B96D45" w:rsidP="00B96D45">
      <w:pPr>
        <w:pStyle w:val="ListParagraph"/>
        <w:numPr>
          <w:ilvl w:val="1"/>
          <w:numId w:val="38"/>
        </w:numPr>
      </w:pPr>
      <w:r>
        <w:t>In edge mode, the device just forwards the mDNS</w:t>
      </w:r>
      <w:ins w:id="82" w:author="smohanda" w:date="2016-06-02T17:42:00Z">
        <w:r w:rsidR="00F52206">
          <w:t>/SSDP multicast</w:t>
        </w:r>
      </w:ins>
      <w:r>
        <w:t xml:space="preserve"> packets in the vlan. </w:t>
      </w:r>
    </w:p>
    <w:p w:rsidR="00A079BE" w:rsidDel="003F467F" w:rsidRDefault="00A079BE" w:rsidP="00A079BE">
      <w:pPr>
        <w:pStyle w:val="Heading3"/>
        <w:rPr>
          <w:del w:id="83" w:author="smohanda" w:date="2016-06-03T09:33:00Z"/>
        </w:rPr>
      </w:pPr>
      <w:bookmarkStart w:id="84" w:name="_Toc450297233"/>
      <w:del w:id="85" w:author="smohanda" w:date="2016-06-03T09:33:00Z">
        <w:r w:rsidDel="003F467F">
          <w:delText>Configuration Requirement</w:delText>
        </w:r>
        <w:bookmarkEnd w:id="84"/>
      </w:del>
    </w:p>
    <w:p w:rsidR="00A079BE" w:rsidDel="003F467F" w:rsidRDefault="00A079BE" w:rsidP="00A079BE">
      <w:pPr>
        <w:pStyle w:val="ListParagraph"/>
        <w:rPr>
          <w:del w:id="86" w:author="smohanda" w:date="2016-06-03T09:33:00Z"/>
        </w:rPr>
      </w:pPr>
      <w:del w:id="87" w:author="smohanda" w:date="2016-06-03T09:33:00Z">
        <w:r w:rsidDel="003F467F">
          <w:delText>ALE switches already have configuration to support mDNS/SSDP(for UPnP/DLNA)</w:delText>
        </w:r>
      </w:del>
    </w:p>
    <w:p w:rsidR="00A079BE" w:rsidDel="003F467F" w:rsidRDefault="00A079BE" w:rsidP="00A079BE">
      <w:pPr>
        <w:pStyle w:val="ListParagraph"/>
        <w:numPr>
          <w:ilvl w:val="0"/>
          <w:numId w:val="44"/>
        </w:numPr>
        <w:rPr>
          <w:del w:id="88" w:author="smohanda" w:date="2016-06-03T09:33:00Z"/>
        </w:rPr>
      </w:pPr>
      <w:del w:id="89" w:author="smohanda" w:date="2016-06-03T09:33:00Z">
        <w:r w:rsidDel="003F467F">
          <w:delText xml:space="preserve">mdns-relay {enable | disable} </w:delText>
        </w:r>
        <w:r w:rsidDel="003F467F">
          <w:rPr>
            <w:color w:val="FF0000"/>
          </w:rPr>
          <w:delText xml:space="preserve">mode { tunnel | gateway | </w:delText>
        </w:r>
        <w:r w:rsidR="008B2809" w:rsidDel="003F467F">
          <w:rPr>
            <w:color w:val="FF0000"/>
          </w:rPr>
          <w:delText>proxy</w:delText>
        </w:r>
      </w:del>
      <w:del w:id="90" w:author="smohanda" w:date="2016-06-02T17:55:00Z">
        <w:r w:rsidR="008B2809" w:rsidDel="00EB2FCB">
          <w:rPr>
            <w:color w:val="FF0000"/>
          </w:rPr>
          <w:delText xml:space="preserve"> </w:delText>
        </w:r>
      </w:del>
      <w:del w:id="91" w:author="smohanda" w:date="2016-06-03T09:33:00Z">
        <w:r w:rsidRPr="003C07DD" w:rsidDel="003F467F">
          <w:rPr>
            <w:color w:val="FF0000"/>
          </w:rPr>
          <w:delText>}</w:delText>
        </w:r>
      </w:del>
    </w:p>
    <w:p w:rsidR="00A079BE" w:rsidDel="003F467F" w:rsidRDefault="00A079BE" w:rsidP="00A079BE">
      <w:pPr>
        <w:pStyle w:val="ListParagraph"/>
        <w:numPr>
          <w:ilvl w:val="2"/>
          <w:numId w:val="38"/>
        </w:numPr>
        <w:rPr>
          <w:del w:id="92" w:author="smohanda" w:date="2016-06-03T09:33:00Z"/>
        </w:rPr>
      </w:pPr>
      <w:del w:id="93" w:author="smohanda" w:date="2016-06-03T09:33:00Z">
        <w:r w:rsidDel="003F467F">
          <w:delText>tunnel: is for ALE/ARUBA on edge switches</w:delText>
        </w:r>
      </w:del>
    </w:p>
    <w:p w:rsidR="00A079BE" w:rsidDel="003F467F" w:rsidRDefault="00A079BE" w:rsidP="00A079BE">
      <w:pPr>
        <w:pStyle w:val="ListParagraph"/>
        <w:numPr>
          <w:ilvl w:val="2"/>
          <w:numId w:val="38"/>
        </w:numPr>
        <w:rPr>
          <w:del w:id="94" w:author="smohanda" w:date="2016-06-03T09:33:00Z"/>
        </w:rPr>
      </w:pPr>
      <w:del w:id="95" w:author="smohanda" w:date="2016-06-03T09:33:00Z">
        <w:r w:rsidDel="003F467F">
          <w:delText>gateway : is for ALE/HAN on the router that is forwarding mDNS across L3 boundary</w:delText>
        </w:r>
      </w:del>
    </w:p>
    <w:p w:rsidR="00EB2FCB" w:rsidDel="003F467F" w:rsidRDefault="008B2809" w:rsidP="00A079BE">
      <w:pPr>
        <w:pStyle w:val="ListParagraph"/>
        <w:numPr>
          <w:ilvl w:val="2"/>
          <w:numId w:val="38"/>
        </w:numPr>
        <w:rPr>
          <w:del w:id="96" w:author="smohanda" w:date="2016-06-03T09:33:00Z"/>
        </w:rPr>
      </w:pPr>
      <w:del w:id="97" w:author="smohanda" w:date="2016-06-03T09:33:00Z">
        <w:r w:rsidDel="003F467F">
          <w:delText xml:space="preserve">proxy </w:delText>
        </w:r>
        <w:r w:rsidR="00A079BE" w:rsidDel="003F467F">
          <w:delText xml:space="preserve">: </w:delText>
        </w:r>
      </w:del>
      <w:del w:id="98" w:author="smohanda" w:date="2016-06-02T17:50:00Z">
        <w:r w:rsidR="00A079BE" w:rsidDel="003A458C">
          <w:delText xml:space="preserve">is </w:delText>
        </w:r>
      </w:del>
      <w:del w:id="99" w:author="smohanda" w:date="2016-06-03T09:33:00Z">
        <w:r w:rsidR="00A079BE" w:rsidDel="003F467F">
          <w:delText>for ALE/HAN Solution</w:delText>
        </w:r>
      </w:del>
      <w:del w:id="100" w:author="smohanda" w:date="2016-06-02T17:51:00Z">
        <w:r w:rsidR="00A079BE" w:rsidDel="003A458C">
          <w:delText xml:space="preserve"> on the</w:delText>
        </w:r>
      </w:del>
      <w:del w:id="101" w:author="smohanda" w:date="2016-06-03T09:33:00Z">
        <w:r w:rsidR="00A079BE" w:rsidDel="003F467F">
          <w:delText xml:space="preserve"> edge switches/APs</w:delText>
        </w:r>
      </w:del>
      <w:del w:id="102" w:author="smohanda" w:date="2016-06-02T17:51:00Z">
        <w:r w:rsidR="00A079BE" w:rsidDel="003A458C">
          <w:delText xml:space="preserve"> to</w:delText>
        </w:r>
      </w:del>
      <w:del w:id="103" w:author="smohanda" w:date="2016-06-03T09:33:00Z">
        <w:r w:rsidR="00A079BE" w:rsidDel="003F467F">
          <w:delText xml:space="preserve"> cache the service information and respond to client requests if from a different vlan. </w:delText>
        </w:r>
        <w:r w:rsidDel="003F467F">
          <w:delText>If there is a notification-server IP address configured then in this mode a TRAP should be sent to that IP address</w:delText>
        </w:r>
      </w:del>
      <w:del w:id="104" w:author="smohanda" w:date="2016-06-02T17:51:00Z">
        <w:r w:rsidDel="003A458C">
          <w:delText>. It is the OV</w:delText>
        </w:r>
      </w:del>
      <w:del w:id="105" w:author="smohanda" w:date="2016-06-03T09:33:00Z">
        <w:r w:rsidDel="003F467F">
          <w:delText xml:space="preserve"> </w:delText>
        </w:r>
      </w:del>
    </w:p>
    <w:p w:rsidR="00A079BE" w:rsidDel="003F467F" w:rsidRDefault="00A079BE" w:rsidP="00A079BE">
      <w:pPr>
        <w:pStyle w:val="ListParagraph"/>
        <w:numPr>
          <w:ilvl w:val="2"/>
          <w:numId w:val="38"/>
        </w:numPr>
        <w:rPr>
          <w:del w:id="106" w:author="smohanda" w:date="2016-06-03T09:33:00Z"/>
        </w:rPr>
      </w:pPr>
      <w:del w:id="107" w:author="smohanda" w:date="2016-06-03T09:33:00Z">
        <w:r w:rsidDel="003F467F">
          <w:delText>Since the mode was not part of the existing software release in order to be compatible we should  leave the default as tunnel if no mode is specified.</w:delText>
        </w:r>
      </w:del>
    </w:p>
    <w:p w:rsidR="00A079BE" w:rsidDel="003F467F" w:rsidRDefault="00A079BE" w:rsidP="00A079BE">
      <w:pPr>
        <w:pStyle w:val="ListParagraph"/>
        <w:numPr>
          <w:ilvl w:val="0"/>
          <w:numId w:val="44"/>
        </w:numPr>
        <w:rPr>
          <w:del w:id="108" w:author="smohanda" w:date="2016-06-03T09:33:00Z"/>
        </w:rPr>
      </w:pPr>
      <w:del w:id="109" w:author="smohanda" w:date="2016-06-03T09:33:00Z">
        <w:r w:rsidDel="003F467F">
          <w:delText>ssdp-relay {enable | disable}</w:delText>
        </w:r>
        <w:r w:rsidRPr="003C07DD" w:rsidDel="003F467F">
          <w:rPr>
            <w:color w:val="FF0000"/>
          </w:rPr>
          <w:delText xml:space="preserve"> mode { tunnel | gateway</w:delText>
        </w:r>
        <w:r w:rsidDel="003F467F">
          <w:rPr>
            <w:color w:val="FF0000"/>
          </w:rPr>
          <w:delText xml:space="preserve"> | </w:delText>
        </w:r>
        <w:r w:rsidR="008B2809" w:rsidDel="003F467F">
          <w:rPr>
            <w:color w:val="FF0000"/>
          </w:rPr>
          <w:delText>proxy</w:delText>
        </w:r>
        <w:r w:rsidRPr="003C07DD" w:rsidDel="003F467F">
          <w:rPr>
            <w:color w:val="FF0000"/>
          </w:rPr>
          <w:delText>}</w:delText>
        </w:r>
        <w:r w:rsidDel="003F467F">
          <w:delText xml:space="preserve">   </w:delText>
        </w:r>
      </w:del>
    </w:p>
    <w:p w:rsidR="00A079BE" w:rsidDel="003F467F" w:rsidRDefault="00A079BE" w:rsidP="00A079BE">
      <w:pPr>
        <w:pStyle w:val="ListParagraph"/>
        <w:numPr>
          <w:ilvl w:val="2"/>
          <w:numId w:val="38"/>
        </w:numPr>
        <w:rPr>
          <w:del w:id="110" w:author="smohanda" w:date="2016-06-03T09:33:00Z"/>
        </w:rPr>
      </w:pPr>
      <w:del w:id="111" w:author="smohanda" w:date="2016-06-03T09:33:00Z">
        <w:r w:rsidDel="003F467F">
          <w:delText>tunnel: is for ALE/ARUBA on edge switches</w:delText>
        </w:r>
      </w:del>
    </w:p>
    <w:p w:rsidR="00A079BE" w:rsidDel="003F467F" w:rsidRDefault="00A079BE" w:rsidP="00A079BE">
      <w:pPr>
        <w:pStyle w:val="ListParagraph"/>
        <w:numPr>
          <w:ilvl w:val="2"/>
          <w:numId w:val="38"/>
        </w:numPr>
        <w:rPr>
          <w:del w:id="112" w:author="smohanda" w:date="2016-06-03T09:33:00Z"/>
        </w:rPr>
      </w:pPr>
      <w:del w:id="113" w:author="smohanda" w:date="2016-06-03T09:33:00Z">
        <w:r w:rsidDel="003F467F">
          <w:delText>gateway:  is for ALE/HAN on the router that is forwarding SSDP across L3 boundary</w:delText>
        </w:r>
      </w:del>
    </w:p>
    <w:p w:rsidR="00EB2FCB" w:rsidDel="003F467F" w:rsidRDefault="008B2809" w:rsidP="00A079BE">
      <w:pPr>
        <w:pStyle w:val="ListParagraph"/>
        <w:numPr>
          <w:ilvl w:val="2"/>
          <w:numId w:val="38"/>
        </w:numPr>
        <w:rPr>
          <w:del w:id="114" w:author="smohanda" w:date="2016-06-03T09:33:00Z"/>
        </w:rPr>
      </w:pPr>
      <w:del w:id="115" w:author="smohanda" w:date="2016-06-03T09:33:00Z">
        <w:r w:rsidDel="003F467F">
          <w:delText>proxy</w:delText>
        </w:r>
        <w:r w:rsidR="00A079BE" w:rsidDel="003F467F">
          <w:delText>: i</w:delText>
        </w:r>
      </w:del>
      <w:del w:id="116" w:author="smohanda" w:date="2016-06-02T17:52:00Z">
        <w:r w:rsidR="00A079BE" w:rsidDel="003A458C">
          <w:delText>s</w:delText>
        </w:r>
      </w:del>
      <w:del w:id="117" w:author="smohanda" w:date="2016-06-03T09:33:00Z">
        <w:r w:rsidR="00A079BE" w:rsidDel="003F467F">
          <w:delText xml:space="preserve"> for ALE/HAN Solution</w:delText>
        </w:r>
      </w:del>
      <w:del w:id="118" w:author="smohanda" w:date="2016-06-02T17:52:00Z">
        <w:r w:rsidR="00A079BE" w:rsidDel="003A458C">
          <w:delText xml:space="preserve"> on the</w:delText>
        </w:r>
      </w:del>
      <w:del w:id="119" w:author="smohanda" w:date="2016-06-03T09:33:00Z">
        <w:r w:rsidR="00A079BE" w:rsidDel="003F467F">
          <w:delText xml:space="preserve"> edge switches/APs </w:delText>
        </w:r>
      </w:del>
      <w:del w:id="120" w:author="smohanda" w:date="2016-06-02T17:52:00Z">
        <w:r w:rsidR="00A079BE" w:rsidDel="003A458C">
          <w:delText>to</w:delText>
        </w:r>
      </w:del>
      <w:del w:id="121" w:author="smohanda" w:date="2016-06-03T09:33:00Z">
        <w:r w:rsidR="00A079BE" w:rsidDel="003F467F">
          <w:delText xml:space="preserve"> cache the service information and respond to client requests coming from a different vlan. </w:delText>
        </w:r>
        <w:r w:rsidDel="003F467F">
          <w:delText>If there is a notification-server IP address configured then in this mode a TRAP should be sent to that IP address</w:delText>
        </w:r>
      </w:del>
      <w:del w:id="122" w:author="smohanda" w:date="2016-06-02T17:53:00Z">
        <w:r w:rsidDel="003A458C">
          <w:delText xml:space="preserve">. It is the </w:delText>
        </w:r>
      </w:del>
      <w:del w:id="123" w:author="smohanda" w:date="2016-06-03T09:33:00Z">
        <w:r w:rsidDel="003F467F">
          <w:delText>OV .</w:delText>
        </w:r>
      </w:del>
    </w:p>
    <w:p w:rsidR="00A079BE" w:rsidDel="003F467F" w:rsidRDefault="00A079BE" w:rsidP="008B2809">
      <w:pPr>
        <w:ind w:left="2160"/>
        <w:rPr>
          <w:del w:id="124" w:author="smohanda" w:date="2016-06-03T09:33:00Z"/>
        </w:rPr>
      </w:pPr>
    </w:p>
    <w:p w:rsidR="00A079BE" w:rsidDel="003F467F" w:rsidRDefault="00A079BE" w:rsidP="00A079BE">
      <w:pPr>
        <w:pStyle w:val="ListParagraph"/>
        <w:numPr>
          <w:ilvl w:val="0"/>
          <w:numId w:val="44"/>
        </w:numPr>
        <w:rPr>
          <w:del w:id="125" w:author="smohanda" w:date="2016-06-03T09:33:00Z"/>
        </w:rPr>
      </w:pPr>
      <w:del w:id="126" w:author="smohanda" w:date="2016-06-03T09:33:00Z">
        <w:r w:rsidRPr="003C07DD" w:rsidDel="003F467F">
          <w:delText xml:space="preserve">mdns-relay { tunnel </w:delText>
        </w:r>
        <w:r w:rsidRPr="0071324E" w:rsidDel="003F467F">
          <w:rPr>
            <w:i/>
          </w:rPr>
          <w:delText>ip-interface-name</w:delText>
        </w:r>
        <w:r w:rsidRPr="003C07DD" w:rsidDel="003F467F">
          <w:delText xml:space="preserve"> </w:delText>
        </w:r>
        <w:r w:rsidDel="003F467F">
          <w:delText xml:space="preserve">} </w:delText>
        </w:r>
        <w:r w:rsidDel="003F467F">
          <w:sym w:font="Wingdings" w:char="F0DF"/>
        </w:r>
        <w:r w:rsidDel="003F467F">
          <w:delText xml:space="preserve"> this exists today and doesn’t change. This is applicable only when the mode is tunnel</w:delText>
        </w:r>
      </w:del>
    </w:p>
    <w:p w:rsidR="00A079BE" w:rsidRPr="0071324E" w:rsidDel="003F467F" w:rsidRDefault="00A079BE" w:rsidP="00A079BE">
      <w:pPr>
        <w:pStyle w:val="ListParagraph"/>
        <w:numPr>
          <w:ilvl w:val="0"/>
          <w:numId w:val="44"/>
        </w:numPr>
        <w:rPr>
          <w:del w:id="127" w:author="smohanda" w:date="2016-06-03T09:33:00Z"/>
          <w:color w:val="FF0000"/>
        </w:rPr>
      </w:pPr>
      <w:del w:id="128" w:author="smohanda" w:date="2016-06-03T09:33:00Z">
        <w:r w:rsidRPr="0071324E" w:rsidDel="003F467F">
          <w:rPr>
            <w:color w:val="FF0000"/>
          </w:rPr>
          <w:delText>mdns-relay { gateway vlan</w:delText>
        </w:r>
        <w:r w:rsidR="00BD4F3F" w:rsidDel="003F467F">
          <w:rPr>
            <w:color w:val="FF0000"/>
          </w:rPr>
          <w:delText>-</w:delText>
        </w:r>
      </w:del>
      <w:del w:id="129" w:author="smohanda" w:date="2016-06-02T17:53:00Z">
        <w:r w:rsidR="00BD4F3F" w:rsidDel="003A458C">
          <w:rPr>
            <w:color w:val="FF0000"/>
          </w:rPr>
          <w:delText>allow</w:delText>
        </w:r>
      </w:del>
      <w:del w:id="130" w:author="smohanda" w:date="2016-06-03T09:33:00Z">
        <w:r w:rsidRPr="0071324E" w:rsidDel="003F467F">
          <w:rPr>
            <w:color w:val="FF0000"/>
          </w:rPr>
          <w:delText xml:space="preserve"> </w:delText>
        </w:r>
        <w:r w:rsidRPr="0071324E" w:rsidDel="003F467F">
          <w:rPr>
            <w:i/>
            <w:color w:val="FF0000"/>
          </w:rPr>
          <w:delText>vlan</w:delText>
        </w:r>
        <w:r w:rsidDel="003F467F">
          <w:rPr>
            <w:i/>
            <w:color w:val="FF0000"/>
          </w:rPr>
          <w:delText>[-vlan]</w:delText>
        </w:r>
        <w:r w:rsidRPr="0071324E" w:rsidDel="003F467F">
          <w:rPr>
            <w:color w:val="FF0000"/>
          </w:rPr>
          <w:delText xml:space="preserve"> } </w:delText>
        </w:r>
        <w:r w:rsidDel="003F467F">
          <w:rPr>
            <w:color w:val="FF0000"/>
          </w:rPr>
          <w:delText xml:space="preserve"> </w:delText>
        </w:r>
        <w:r w:rsidDel="003F467F">
          <w:delText>&lt;- default is forward to ‘all’ vlans if vlan-list is not provided. Vlan list can be comma separated vlans or vlan range</w:delText>
        </w:r>
      </w:del>
    </w:p>
    <w:p w:rsidR="00A079BE" w:rsidRPr="00224F4D" w:rsidDel="003F467F" w:rsidRDefault="00A079BE" w:rsidP="00A079BE">
      <w:pPr>
        <w:pStyle w:val="ListParagraph"/>
        <w:numPr>
          <w:ilvl w:val="0"/>
          <w:numId w:val="44"/>
        </w:numPr>
        <w:rPr>
          <w:del w:id="131" w:author="smohanda" w:date="2016-06-03T09:33:00Z"/>
          <w:color w:val="FF0000"/>
        </w:rPr>
      </w:pPr>
      <w:del w:id="132" w:author="smohanda" w:date="2016-06-03T09:33:00Z">
        <w:r w:rsidDel="003F467F">
          <w:rPr>
            <w:color w:val="FF0000"/>
          </w:rPr>
          <w:delText>ssdp</w:delText>
        </w:r>
        <w:r w:rsidRPr="0071324E" w:rsidDel="003F467F">
          <w:rPr>
            <w:color w:val="FF0000"/>
          </w:rPr>
          <w:delText>-relay { gateway vlan</w:delText>
        </w:r>
        <w:r w:rsidR="00BD4F3F" w:rsidDel="003F467F">
          <w:rPr>
            <w:color w:val="FF0000"/>
          </w:rPr>
          <w:delText>-</w:delText>
        </w:r>
      </w:del>
      <w:del w:id="133" w:author="smohanda" w:date="2016-06-02T17:54:00Z">
        <w:r w:rsidR="00BD4F3F" w:rsidDel="003A458C">
          <w:rPr>
            <w:color w:val="FF0000"/>
          </w:rPr>
          <w:delText>allow</w:delText>
        </w:r>
      </w:del>
      <w:del w:id="134" w:author="smohanda" w:date="2016-06-03T09:33:00Z">
        <w:r w:rsidRPr="0071324E" w:rsidDel="003F467F">
          <w:rPr>
            <w:color w:val="FF0000"/>
          </w:rPr>
          <w:delText xml:space="preserve"> </w:delText>
        </w:r>
        <w:r w:rsidDel="003F467F">
          <w:rPr>
            <w:i/>
            <w:color w:val="FF0000"/>
          </w:rPr>
          <w:delText>vlan[-vlan]</w:delText>
        </w:r>
        <w:r w:rsidRPr="0071324E" w:rsidDel="003F467F">
          <w:rPr>
            <w:color w:val="FF0000"/>
          </w:rPr>
          <w:delText xml:space="preserve">} </w:delText>
        </w:r>
        <w:r w:rsidDel="003F467F">
          <w:rPr>
            <w:color w:val="FF0000"/>
          </w:rPr>
          <w:delText xml:space="preserve"> </w:delText>
        </w:r>
        <w:r w:rsidDel="003F467F">
          <w:delText>&lt;- default is forward to ‘all’ vlans if vlan-list is not provided. Vlan list can be comma separated vlans or vlan range.</w:delText>
        </w:r>
      </w:del>
    </w:p>
    <w:p w:rsidR="00A079BE" w:rsidDel="003F467F" w:rsidRDefault="00A079BE" w:rsidP="00A079BE">
      <w:pPr>
        <w:pStyle w:val="ListParagraph"/>
        <w:numPr>
          <w:ilvl w:val="0"/>
          <w:numId w:val="44"/>
        </w:numPr>
        <w:rPr>
          <w:del w:id="135" w:author="smohanda" w:date="2016-06-03T09:33:00Z"/>
        </w:rPr>
      </w:pPr>
      <w:del w:id="136" w:author="smohanda" w:date="2016-06-03T09:33:00Z">
        <w:r w:rsidDel="003F467F">
          <w:delText>show {mdns-relay | ssdp-relay} config</w:delText>
        </w:r>
      </w:del>
    </w:p>
    <w:p w:rsidR="00A079BE" w:rsidDel="003F467F" w:rsidRDefault="00A079BE" w:rsidP="00A079BE">
      <w:pPr>
        <w:pStyle w:val="ListParagraph"/>
        <w:numPr>
          <w:ilvl w:val="0"/>
          <w:numId w:val="44"/>
        </w:numPr>
        <w:rPr>
          <w:del w:id="137" w:author="smohanda" w:date="2016-06-03T09:33:00Z"/>
        </w:rPr>
      </w:pPr>
      <w:del w:id="138" w:author="smohanda" w:date="2016-06-03T09:33:00Z">
        <w:r w:rsidDel="003F467F">
          <w:delText>show {mdns-relay | ssdp-relay} service-cache</w:delText>
        </w:r>
      </w:del>
    </w:p>
    <w:p w:rsidR="00A079BE" w:rsidDel="003F467F" w:rsidRDefault="00A079BE" w:rsidP="00A079BE">
      <w:pPr>
        <w:pStyle w:val="ListParagraph"/>
        <w:numPr>
          <w:ilvl w:val="0"/>
          <w:numId w:val="44"/>
        </w:numPr>
        <w:rPr>
          <w:del w:id="139" w:author="smohanda" w:date="2016-06-03T09:33:00Z"/>
        </w:rPr>
      </w:pPr>
      <w:del w:id="140" w:author="smohanda" w:date="2016-06-03T09:33:00Z">
        <w:r w:rsidDel="003F467F">
          <w:delText>mdns-relay notification-server address {</w:delText>
        </w:r>
        <w:r w:rsidRPr="00F60D9A" w:rsidDel="003F467F">
          <w:rPr>
            <w:i/>
          </w:rPr>
          <w:delText>IP address</w:delText>
        </w:r>
        <w:r w:rsidDel="003F467F">
          <w:delText>}</w:delText>
        </w:r>
        <w:r w:rsidR="00F60D9A" w:rsidDel="003F467F">
          <w:delText xml:space="preserve"> mask {</w:delText>
        </w:r>
        <w:r w:rsidR="00F60D9A" w:rsidRPr="00F60D9A" w:rsidDel="003F467F">
          <w:rPr>
            <w:i/>
          </w:rPr>
          <w:delText>mask</w:delText>
        </w:r>
        <w:r w:rsidR="00F60D9A" w:rsidDel="003F467F">
          <w:delText>}</w:delText>
        </w:r>
        <w:r w:rsidDel="003F467F">
          <w:delText xml:space="preserve"> &lt;- applicable in </w:delText>
        </w:r>
        <w:r w:rsidR="008B2809" w:rsidDel="003F467F">
          <w:delText xml:space="preserve">proxy </w:delText>
        </w:r>
        <w:r w:rsidDel="003F467F">
          <w:delText>mode with OV</w:delText>
        </w:r>
      </w:del>
    </w:p>
    <w:p w:rsidR="00A079BE" w:rsidRPr="00224F4D" w:rsidDel="003F467F" w:rsidRDefault="00A079BE" w:rsidP="00A079BE">
      <w:pPr>
        <w:pStyle w:val="ListParagraph"/>
        <w:numPr>
          <w:ilvl w:val="0"/>
          <w:numId w:val="44"/>
        </w:numPr>
        <w:rPr>
          <w:del w:id="141" w:author="smohanda" w:date="2016-06-03T09:33:00Z"/>
        </w:rPr>
      </w:pPr>
      <w:del w:id="142" w:author="smohanda" w:date="2016-06-03T09:33:00Z">
        <w:r w:rsidDel="003F467F">
          <w:delText xml:space="preserve">ssdp-relay notification-server address { </w:delText>
        </w:r>
        <w:r w:rsidRPr="00F60D9A" w:rsidDel="003F467F">
          <w:rPr>
            <w:i/>
          </w:rPr>
          <w:delText>IP address</w:delText>
        </w:r>
        <w:r w:rsidDel="003F467F">
          <w:delText xml:space="preserve">} </w:delText>
        </w:r>
        <w:r w:rsidR="00F60D9A" w:rsidDel="003F467F">
          <w:delText>mask {</w:delText>
        </w:r>
        <w:r w:rsidR="00F60D9A" w:rsidRPr="00F60D9A" w:rsidDel="003F467F">
          <w:rPr>
            <w:i/>
          </w:rPr>
          <w:delText>mask</w:delText>
        </w:r>
        <w:r w:rsidR="00F60D9A" w:rsidDel="003F467F">
          <w:delText>}</w:delText>
        </w:r>
        <w:r w:rsidDel="003F467F">
          <w:delText xml:space="preserve">&lt;- applicable in </w:delText>
        </w:r>
        <w:r w:rsidR="008B2809" w:rsidDel="003F467F">
          <w:delText xml:space="preserve">proxy </w:delText>
        </w:r>
        <w:r w:rsidDel="003F467F">
          <w:delText>mode with OV</w:delText>
        </w:r>
      </w:del>
    </w:p>
    <w:p w:rsidR="00A079BE" w:rsidRPr="00A079BE" w:rsidDel="003F467F" w:rsidRDefault="00A079BE" w:rsidP="00A079BE">
      <w:pPr>
        <w:rPr>
          <w:del w:id="143" w:author="smohanda" w:date="2016-06-03T09:33:00Z"/>
        </w:rPr>
      </w:pPr>
    </w:p>
    <w:p w:rsidR="0071324E" w:rsidDel="003F467F" w:rsidRDefault="00224F4D" w:rsidP="00A079BE">
      <w:pPr>
        <w:pStyle w:val="Heading3"/>
        <w:rPr>
          <w:del w:id="144" w:author="smohanda" w:date="2016-06-03T09:33:00Z"/>
        </w:rPr>
      </w:pPr>
      <w:bookmarkStart w:id="145" w:name="_Toc450297234"/>
      <w:del w:id="146" w:author="smohanda" w:date="2016-06-03T09:33:00Z">
        <w:r w:rsidDel="003F467F">
          <w:delText>CONFIGURATION REQUIREMENT on AP</w:delText>
        </w:r>
        <w:bookmarkEnd w:id="145"/>
      </w:del>
    </w:p>
    <w:p w:rsidR="00EB2FCB" w:rsidDel="003F467F" w:rsidRDefault="00A079BE" w:rsidP="00A079BE">
      <w:pPr>
        <w:pStyle w:val="ListParagraph"/>
        <w:numPr>
          <w:ilvl w:val="0"/>
          <w:numId w:val="45"/>
        </w:numPr>
        <w:rPr>
          <w:del w:id="147" w:author="smohanda" w:date="2016-06-03T09:33:00Z"/>
        </w:rPr>
      </w:pPr>
      <w:del w:id="148" w:author="smohanda" w:date="2016-06-03T09:33:00Z">
        <w:r w:rsidDel="003F467F">
          <w:delText>Ability to enable/disable the mDNS/SSDP (protocol used by UPnP/DLNA for service discovery and publication)</w:delText>
        </w:r>
      </w:del>
    </w:p>
    <w:p w:rsidR="00A079BE" w:rsidDel="003F467F" w:rsidRDefault="008E63BC" w:rsidP="00A079BE">
      <w:pPr>
        <w:pStyle w:val="ListParagraph"/>
        <w:numPr>
          <w:ilvl w:val="0"/>
          <w:numId w:val="45"/>
        </w:numPr>
        <w:rPr>
          <w:del w:id="149" w:author="smohanda" w:date="2016-06-03T09:33:00Z"/>
        </w:rPr>
      </w:pPr>
      <w:del w:id="150" w:author="smohanda" w:date="2016-06-03T09:33:00Z">
        <w:r w:rsidDel="003F467F">
          <w:delText>Ability enable/disable proxy</w:delText>
        </w:r>
        <w:r w:rsidR="00A079BE" w:rsidDel="003F467F">
          <w:delText xml:space="preserve"> function at the AP to prevent flooding of client requests in the network if there </w:delText>
        </w:r>
        <w:r w:rsidDel="003F467F">
          <w:delText xml:space="preserve">is </w:delText>
        </w:r>
        <w:r w:rsidR="00A079BE" w:rsidDel="003F467F">
          <w:delText>a cache for the requested service on the AP</w:delText>
        </w:r>
      </w:del>
    </w:p>
    <w:p w:rsidR="00A079BE" w:rsidDel="003F467F" w:rsidRDefault="00A079BE" w:rsidP="00A079BE">
      <w:pPr>
        <w:pStyle w:val="ListParagraph"/>
        <w:numPr>
          <w:ilvl w:val="0"/>
          <w:numId w:val="45"/>
        </w:numPr>
        <w:rPr>
          <w:del w:id="151" w:author="smohanda" w:date="2016-06-03T09:33:00Z"/>
        </w:rPr>
      </w:pPr>
      <w:del w:id="152" w:author="smohanda" w:date="2016-06-03T09:33:00Z">
        <w:r w:rsidDel="003F467F">
          <w:delText>Ability to show the configuration</w:delText>
        </w:r>
      </w:del>
    </w:p>
    <w:p w:rsidR="00A079BE" w:rsidRDefault="00A079BE" w:rsidP="00A079BE">
      <w:pPr>
        <w:pStyle w:val="ListParagraph"/>
        <w:numPr>
          <w:ilvl w:val="0"/>
          <w:numId w:val="45"/>
        </w:numPr>
      </w:pPr>
      <w:del w:id="153" w:author="smohanda" w:date="2016-06-03T09:33:00Z">
        <w:r w:rsidDel="003F467F">
          <w:delText>Ability to show the service-cache</w:delText>
        </w:r>
      </w:del>
    </w:p>
    <w:p w:rsidR="00A079BE" w:rsidRPr="0071324E" w:rsidRDefault="00A079BE" w:rsidP="00A079BE">
      <w:pPr>
        <w:pStyle w:val="ListParagraph"/>
        <w:ind w:left="1440"/>
        <w:rPr>
          <w:color w:val="FF0000"/>
        </w:rPr>
      </w:pPr>
    </w:p>
    <w:p w:rsidR="00A079BE" w:rsidRPr="00A079BE" w:rsidRDefault="00A079BE" w:rsidP="00A079BE"/>
    <w:p w:rsidR="00F0002C" w:rsidRDefault="00E251AB" w:rsidP="00D27F37">
      <w:pPr>
        <w:pStyle w:val="Heading1"/>
      </w:pPr>
      <w:bookmarkStart w:id="154" w:name="_Toc450297235"/>
      <w:r>
        <w:lastRenderedPageBreak/>
        <w:t>MLB</w:t>
      </w:r>
      <w:bookmarkEnd w:id="154"/>
      <w:r>
        <w:t xml:space="preserve"> </w:t>
      </w:r>
    </w:p>
    <w:p w:rsidR="00E251AB" w:rsidRPr="00E251AB" w:rsidRDefault="00E251AB" w:rsidP="00E251AB">
      <w:pPr>
        <w:pStyle w:val="Heading2"/>
      </w:pPr>
      <w:bookmarkStart w:id="155" w:name="_Toc449110310"/>
      <w:bookmarkStart w:id="156" w:name="_Toc450297236"/>
      <w:bookmarkEnd w:id="155"/>
      <w:r>
        <w:t>REQUIREMENTS</w:t>
      </w:r>
      <w:bookmarkEnd w:id="156"/>
    </w:p>
    <w:p w:rsidR="00E251AB" w:rsidRPr="006B2106" w:rsidRDefault="00E251AB" w:rsidP="00E251AB">
      <w:pPr>
        <w:rPr>
          <w:szCs w:val="20"/>
        </w:rPr>
      </w:pPr>
      <w:r w:rsidRPr="006B2106">
        <w:rPr>
          <w:szCs w:val="20"/>
        </w:rPr>
        <w:t xml:space="preserve">Following are the list of requirements of the </w:t>
      </w:r>
      <w:r>
        <w:rPr>
          <w:szCs w:val="20"/>
        </w:rPr>
        <w:t xml:space="preserve">MLB </w:t>
      </w:r>
      <w:r w:rsidRPr="006B2106">
        <w:rPr>
          <w:szCs w:val="20"/>
        </w:rPr>
        <w:t>solution:</w:t>
      </w:r>
    </w:p>
    <w:p w:rsidR="00E251AB" w:rsidRPr="006B2106" w:rsidRDefault="00E251AB" w:rsidP="00E251AB">
      <w:pPr>
        <w:pStyle w:val="ListParagraph"/>
        <w:numPr>
          <w:ilvl w:val="0"/>
          <w:numId w:val="18"/>
        </w:numPr>
        <w:rPr>
          <w:rFonts w:ascii="Trebuchet MS" w:hAnsi="Trebuchet MS"/>
          <w:sz w:val="20"/>
          <w:szCs w:val="20"/>
        </w:rPr>
      </w:pPr>
      <w:r w:rsidRPr="006B2106">
        <w:rPr>
          <w:rFonts w:ascii="Trebuchet MS" w:hAnsi="Trebuchet MS"/>
          <w:sz w:val="20"/>
          <w:szCs w:val="20"/>
        </w:rPr>
        <w:t xml:space="preserve">Solution </w:t>
      </w:r>
      <w:r w:rsidR="007233EC">
        <w:rPr>
          <w:rFonts w:ascii="Trebuchet MS" w:hAnsi="Trebuchet MS"/>
          <w:sz w:val="20"/>
          <w:szCs w:val="20"/>
        </w:rPr>
        <w:t xml:space="preserve">shall </w:t>
      </w:r>
      <w:r w:rsidRPr="006B2106">
        <w:rPr>
          <w:rFonts w:ascii="Trebuchet MS" w:hAnsi="Trebuchet MS"/>
          <w:sz w:val="20"/>
          <w:szCs w:val="20"/>
        </w:rPr>
        <w:t>support Bonjour</w:t>
      </w:r>
      <w:r w:rsidR="00B75708">
        <w:rPr>
          <w:rFonts w:ascii="Trebuchet MS" w:hAnsi="Trebuchet MS"/>
          <w:sz w:val="20"/>
          <w:szCs w:val="20"/>
        </w:rPr>
        <w:t xml:space="preserve">(mDNS)/UPnP </w:t>
      </w:r>
      <w:r w:rsidR="007233EC">
        <w:rPr>
          <w:rFonts w:ascii="Trebuchet MS" w:hAnsi="Trebuchet MS"/>
          <w:sz w:val="20"/>
          <w:szCs w:val="20"/>
        </w:rPr>
        <w:t>services across IP subnets</w:t>
      </w:r>
      <w:r w:rsidRPr="006B2106">
        <w:rPr>
          <w:rFonts w:ascii="Trebuchet MS" w:hAnsi="Trebuchet MS"/>
          <w:sz w:val="20"/>
          <w:szCs w:val="20"/>
        </w:rPr>
        <w:t>.</w:t>
      </w:r>
    </w:p>
    <w:p w:rsidR="00E251AB" w:rsidRPr="00322EAF" w:rsidRDefault="00E251AB" w:rsidP="00E251AB">
      <w:pPr>
        <w:pStyle w:val="ListParagraph"/>
        <w:numPr>
          <w:ilvl w:val="0"/>
          <w:numId w:val="18"/>
        </w:numPr>
        <w:rPr>
          <w:rFonts w:ascii="Trebuchet MS" w:hAnsi="Trebuchet MS"/>
        </w:rPr>
      </w:pPr>
      <w:r w:rsidRPr="00322EAF">
        <w:rPr>
          <w:rFonts w:ascii="Trebuchet MS" w:hAnsi="Trebuchet MS"/>
        </w:rPr>
        <w:t xml:space="preserve">Solution </w:t>
      </w:r>
      <w:r w:rsidR="007233EC" w:rsidRPr="00322EAF">
        <w:rPr>
          <w:rFonts w:ascii="Trebuchet MS" w:hAnsi="Trebuchet MS"/>
        </w:rPr>
        <w:t xml:space="preserve">shall </w:t>
      </w:r>
      <w:r w:rsidRPr="00322EAF">
        <w:rPr>
          <w:rFonts w:ascii="Trebuchet MS" w:hAnsi="Trebuchet MS"/>
        </w:rPr>
        <w:t>include OmniVista</w:t>
      </w:r>
      <w:r w:rsidR="007233EC" w:rsidRPr="00322EAF">
        <w:rPr>
          <w:rFonts w:ascii="Trebuchet MS" w:hAnsi="Trebuchet MS"/>
        </w:rPr>
        <w:t xml:space="preserve">/HAM </w:t>
      </w:r>
      <w:r w:rsidRPr="00322EAF">
        <w:rPr>
          <w:rFonts w:ascii="Trebuchet MS" w:hAnsi="Trebuchet MS"/>
        </w:rPr>
        <w:t xml:space="preserve">. </w:t>
      </w:r>
    </w:p>
    <w:p w:rsidR="00E251AB" w:rsidRPr="00322EAF" w:rsidRDefault="00E251AB" w:rsidP="00E251AB">
      <w:pPr>
        <w:pStyle w:val="ListParagraph"/>
        <w:numPr>
          <w:ilvl w:val="0"/>
          <w:numId w:val="18"/>
        </w:numPr>
        <w:rPr>
          <w:rFonts w:ascii="Trebuchet MS" w:hAnsi="Trebuchet MS"/>
        </w:rPr>
      </w:pPr>
      <w:r w:rsidRPr="00322EAF">
        <w:rPr>
          <w:rFonts w:ascii="Trebuchet MS" w:hAnsi="Trebuchet MS"/>
        </w:rPr>
        <w:t>Solution s</w:t>
      </w:r>
      <w:r w:rsidR="007233EC" w:rsidRPr="00322EAF">
        <w:rPr>
          <w:rFonts w:ascii="Trebuchet MS" w:hAnsi="Trebuchet MS"/>
        </w:rPr>
        <w:t xml:space="preserve">hall provide selective </w:t>
      </w:r>
      <w:r w:rsidR="00F12359">
        <w:rPr>
          <w:rFonts w:ascii="Trebuchet MS" w:hAnsi="Trebuchet MS"/>
        </w:rPr>
        <w:t>sharing</w:t>
      </w:r>
      <w:r w:rsidR="007233EC" w:rsidRPr="00322EAF">
        <w:rPr>
          <w:rFonts w:ascii="Trebuchet MS" w:hAnsi="Trebuchet MS"/>
        </w:rPr>
        <w:t xml:space="preserve"> to the se</w:t>
      </w:r>
      <w:r w:rsidR="00A86088">
        <w:rPr>
          <w:rFonts w:ascii="Trebuchet MS" w:hAnsi="Trebuchet MS"/>
        </w:rPr>
        <w:t xml:space="preserve">rvices based on </w:t>
      </w:r>
      <w:r w:rsidR="00F12359">
        <w:rPr>
          <w:rFonts w:ascii="Trebuchet MS" w:hAnsi="Trebuchet MS"/>
        </w:rPr>
        <w:t>service sharing</w:t>
      </w:r>
      <w:r w:rsidR="00A86088">
        <w:rPr>
          <w:rFonts w:ascii="Trebuchet MS" w:hAnsi="Trebuchet MS"/>
        </w:rPr>
        <w:t xml:space="preserve"> rule</w:t>
      </w:r>
      <w:r w:rsidR="007233EC" w:rsidRPr="00322EAF">
        <w:rPr>
          <w:rFonts w:ascii="Trebuchet MS" w:hAnsi="Trebuchet MS"/>
        </w:rPr>
        <w:t xml:space="preserve">s. The </w:t>
      </w:r>
      <w:r w:rsidR="00F12359">
        <w:rPr>
          <w:rFonts w:ascii="Trebuchet MS" w:hAnsi="Trebuchet MS"/>
        </w:rPr>
        <w:t xml:space="preserve">service sharing </w:t>
      </w:r>
      <w:r w:rsidR="00A86088">
        <w:rPr>
          <w:rFonts w:ascii="Trebuchet MS" w:hAnsi="Trebuchet MS"/>
        </w:rPr>
        <w:t>rul</w:t>
      </w:r>
      <w:r w:rsidR="007233EC" w:rsidRPr="00322EAF">
        <w:rPr>
          <w:rFonts w:ascii="Trebuchet MS" w:hAnsi="Trebuchet MS"/>
        </w:rPr>
        <w:t>es shall be defined based on vlan, access role profile, location and  username.</w:t>
      </w:r>
    </w:p>
    <w:p w:rsidR="00B75708" w:rsidRPr="00322EAF" w:rsidRDefault="007233EC" w:rsidP="00E251AB">
      <w:pPr>
        <w:pStyle w:val="ListParagraph"/>
        <w:numPr>
          <w:ilvl w:val="0"/>
          <w:numId w:val="18"/>
        </w:numPr>
        <w:rPr>
          <w:rFonts w:ascii="Trebuchet MS" w:hAnsi="Trebuchet MS"/>
        </w:rPr>
      </w:pPr>
      <w:r w:rsidRPr="00322EAF">
        <w:rPr>
          <w:rFonts w:ascii="Trebuchet MS" w:hAnsi="Trebuchet MS"/>
        </w:rPr>
        <w:t>Solution shall</w:t>
      </w:r>
      <w:r w:rsidR="00B75708" w:rsidRPr="00322EAF">
        <w:rPr>
          <w:rFonts w:ascii="Trebuchet MS" w:hAnsi="Trebuchet MS"/>
        </w:rPr>
        <w:t xml:space="preserve"> scale to ~5000 clients.</w:t>
      </w:r>
    </w:p>
    <w:p w:rsidR="00B75708" w:rsidRPr="00322EAF" w:rsidRDefault="007233EC" w:rsidP="00E251AB">
      <w:pPr>
        <w:pStyle w:val="ListParagraph"/>
        <w:numPr>
          <w:ilvl w:val="0"/>
          <w:numId w:val="18"/>
        </w:numPr>
        <w:rPr>
          <w:rFonts w:ascii="Trebuchet MS" w:hAnsi="Trebuchet MS"/>
        </w:rPr>
      </w:pPr>
      <w:r w:rsidRPr="00322EAF">
        <w:rPr>
          <w:rFonts w:ascii="Trebuchet MS" w:hAnsi="Trebuchet MS"/>
        </w:rPr>
        <w:t>Solution shall</w:t>
      </w:r>
      <w:r w:rsidR="00B75708" w:rsidRPr="00322EAF">
        <w:rPr>
          <w:rFonts w:ascii="Trebuchet MS" w:hAnsi="Trebuchet MS"/>
        </w:rPr>
        <w:t xml:space="preserve"> work even if OV goes down for services that have already been discovered and for which policies have already been pushed to the edge switches and APs. Only the new service advertisement </w:t>
      </w:r>
      <w:r w:rsidRPr="00322EAF">
        <w:rPr>
          <w:rFonts w:ascii="Trebuchet MS" w:hAnsi="Trebuchet MS"/>
        </w:rPr>
        <w:t xml:space="preserve">will </w:t>
      </w:r>
      <w:r w:rsidR="00B75708" w:rsidRPr="00322EAF">
        <w:rPr>
          <w:rFonts w:ascii="Trebuchet MS" w:hAnsi="Trebuchet MS"/>
        </w:rPr>
        <w:t>be impacted.</w:t>
      </w:r>
    </w:p>
    <w:p w:rsidR="00B75708" w:rsidRDefault="007233EC" w:rsidP="00E251AB">
      <w:pPr>
        <w:pStyle w:val="ListParagraph"/>
        <w:numPr>
          <w:ilvl w:val="0"/>
          <w:numId w:val="18"/>
        </w:numPr>
      </w:pPr>
      <w:r w:rsidRPr="00322EAF">
        <w:rPr>
          <w:rFonts w:ascii="Trebuchet MS" w:hAnsi="Trebuchet MS"/>
        </w:rPr>
        <w:t>Multicast optimization shall</w:t>
      </w:r>
      <w:r w:rsidR="00B75708" w:rsidRPr="00322EAF">
        <w:rPr>
          <w:rFonts w:ascii="Trebuchet MS" w:hAnsi="Trebuchet MS"/>
        </w:rPr>
        <w:t xml:space="preserve"> be implemented at the APs</w:t>
      </w:r>
      <w:r w:rsidR="00B75708">
        <w:t>.</w:t>
      </w:r>
    </w:p>
    <w:p w:rsidR="00E251AB" w:rsidRDefault="00E251AB" w:rsidP="00E251AB">
      <w:pPr>
        <w:pStyle w:val="Heading2"/>
      </w:pPr>
      <w:bookmarkStart w:id="157" w:name="_Toc450297237"/>
      <w:r>
        <w:t>ANALYSIS</w:t>
      </w:r>
      <w:bookmarkEnd w:id="157"/>
    </w:p>
    <w:p w:rsidR="00E251AB" w:rsidRPr="00E251AB" w:rsidRDefault="00E251AB" w:rsidP="00E251AB"/>
    <w:p w:rsidR="00E251AB" w:rsidRDefault="00E251AB" w:rsidP="00E251AB">
      <w:r>
        <w:t xml:space="preserve">The wireless solution for MLB use case </w:t>
      </w:r>
      <w:r w:rsidR="00B005BC">
        <w:t xml:space="preserve">shall </w:t>
      </w:r>
      <w:r>
        <w:t>consist of OmniVista as the central management and Authentication manager platform. But the solution is controller-less.</w:t>
      </w:r>
      <w:r w:rsidR="00B005BC">
        <w:t xml:space="preserve">There is </w:t>
      </w:r>
      <w:r w:rsidR="00027594">
        <w:t>no data plane at the OV/HAM. The solution shall use</w:t>
      </w:r>
      <w:r w:rsidR="00B005BC">
        <w:t xml:space="preserve"> OV/HAM platform for management, mDNS/UPnP service cache</w:t>
      </w:r>
      <w:r w:rsidR="00A86088">
        <w:t xml:space="preserve">, configuration of </w:t>
      </w:r>
      <w:r w:rsidR="00F12359">
        <w:t>service sharing</w:t>
      </w:r>
      <w:r w:rsidR="00A86088">
        <w:t xml:space="preserve"> rule</w:t>
      </w:r>
      <w:r w:rsidR="00B005BC">
        <w:t xml:space="preserve">s for clients to access the services, push the service </w:t>
      </w:r>
      <w:r w:rsidR="00F12359">
        <w:t xml:space="preserve">sharing </w:t>
      </w:r>
      <w:r w:rsidR="00A86088">
        <w:t>rul</w:t>
      </w:r>
      <w:r w:rsidR="00B005BC">
        <w:t xml:space="preserve">es to the </w:t>
      </w:r>
      <w:r w:rsidR="00322EAF">
        <w:t xml:space="preserve">edge switches and APs where the mDNS/UPnP enforcement happens. </w:t>
      </w:r>
    </w:p>
    <w:p w:rsidR="00E251AB" w:rsidRDefault="00E251AB" w:rsidP="00E251AB"/>
    <w:p w:rsidR="008F51DE" w:rsidRDefault="008F51DE" w:rsidP="00E251AB">
      <w:r>
        <w:t xml:space="preserve">By default,when mDNS/UPnP relay is not enabled, </w:t>
      </w:r>
      <w:r w:rsidR="00322EAF">
        <w:t xml:space="preserve"> all the mDNS/UPnP packet</w:t>
      </w:r>
      <w:r>
        <w:t>s</w:t>
      </w:r>
      <w:r w:rsidR="00322EAF">
        <w:t xml:space="preserve"> coming into the wired switches or wireless APs are forwarded in the L2 scope. There is no </w:t>
      </w:r>
      <w:r>
        <w:t xml:space="preserve">special </w:t>
      </w:r>
      <w:r w:rsidR="00322EAF">
        <w:t>processing</w:t>
      </w:r>
      <w:r w:rsidR="00A86088">
        <w:t xml:space="preserve"> required</w:t>
      </w:r>
      <w:r w:rsidR="00322EAF">
        <w:t>.</w:t>
      </w:r>
    </w:p>
    <w:p w:rsidR="008F51DE" w:rsidRDefault="008F51DE" w:rsidP="00E251AB"/>
    <w:p w:rsidR="008F51DE" w:rsidRDefault="00322EAF" w:rsidP="00E251AB">
      <w:r>
        <w:t xml:space="preserve"> If mDNS/UPnP </w:t>
      </w:r>
      <w:r w:rsidR="008F51DE">
        <w:t xml:space="preserve">relay </w:t>
      </w:r>
      <w:r>
        <w:t xml:space="preserve">is enabled, </w:t>
      </w:r>
      <w:r w:rsidR="008F51DE">
        <w:t>by default,</w:t>
      </w:r>
    </w:p>
    <w:p w:rsidR="008F51DE" w:rsidRDefault="008F51DE" w:rsidP="008F51DE">
      <w:pPr>
        <w:pStyle w:val="ListParagraph"/>
        <w:numPr>
          <w:ilvl w:val="0"/>
          <w:numId w:val="24"/>
        </w:numPr>
      </w:pPr>
      <w:r>
        <w:t>T</w:t>
      </w:r>
      <w:r w:rsidR="00322EAF">
        <w:t>he ed</w:t>
      </w:r>
      <w:r>
        <w:t xml:space="preserve">ge switches and APs shall </w:t>
      </w:r>
      <w:r w:rsidR="00322EAF">
        <w:t xml:space="preserve">continue to forward the mDNS/UPnP in the L2 </w:t>
      </w:r>
      <w:r>
        <w:t xml:space="preserve">domain. </w:t>
      </w:r>
    </w:p>
    <w:p w:rsidR="008F51DE" w:rsidRDefault="008F51DE" w:rsidP="008F51DE">
      <w:pPr>
        <w:pStyle w:val="ListParagraph"/>
        <w:numPr>
          <w:ilvl w:val="0"/>
          <w:numId w:val="24"/>
        </w:numPr>
      </w:pPr>
      <w:r>
        <w:t xml:space="preserve">The edge switches and APs will cache service discovery </w:t>
      </w:r>
      <w:r w:rsidR="006E3316">
        <w:t>information pushed down from OV</w:t>
      </w:r>
      <w:r w:rsidR="00322EAF">
        <w:t xml:space="preserve">. </w:t>
      </w:r>
    </w:p>
    <w:p w:rsidR="006E3316" w:rsidRDefault="008F51DE" w:rsidP="006E3316">
      <w:pPr>
        <w:pStyle w:val="ListParagraph"/>
        <w:numPr>
          <w:ilvl w:val="0"/>
          <w:numId w:val="24"/>
        </w:numPr>
      </w:pPr>
      <w:r>
        <w:t>The switches / APs shall res</w:t>
      </w:r>
      <w:r w:rsidR="00322EAF">
        <w:t xml:space="preserve">pond </w:t>
      </w:r>
      <w:r w:rsidR="00EA4D68">
        <w:t>to any client requesting</w:t>
      </w:r>
      <w:r w:rsidR="006E3316">
        <w:t xml:space="preserve"> for a service that is not in the same L2 domain as the client without any other restriction</w:t>
      </w:r>
      <w:r w:rsidR="00EA4D68">
        <w:t xml:space="preserve">. </w:t>
      </w:r>
    </w:p>
    <w:p w:rsidR="00E251AB" w:rsidRDefault="006E3316" w:rsidP="00EA4D68">
      <w:r>
        <w:t xml:space="preserve"> </w:t>
      </w:r>
    </w:p>
    <w:p w:rsidR="006E3316" w:rsidRDefault="006E3316" w:rsidP="00EA4D68">
      <w:r>
        <w:t xml:space="preserve">If mDNS/UPnP relay is enabled with enforcement based on </w:t>
      </w:r>
      <w:r w:rsidR="00A86088">
        <w:t xml:space="preserve">service </w:t>
      </w:r>
      <w:r w:rsidR="00F12359">
        <w:t>sharing</w:t>
      </w:r>
      <w:r w:rsidR="00A86088">
        <w:t xml:space="preserve"> rul</w:t>
      </w:r>
      <w:r>
        <w:t>es,then</w:t>
      </w:r>
    </w:p>
    <w:p w:rsidR="00E251AB" w:rsidRDefault="00E251AB" w:rsidP="00E251AB"/>
    <w:p w:rsidR="006E3316" w:rsidRDefault="006E3316" w:rsidP="006E3316">
      <w:pPr>
        <w:pStyle w:val="ListParagraph"/>
        <w:numPr>
          <w:ilvl w:val="0"/>
          <w:numId w:val="25"/>
        </w:numPr>
      </w:pPr>
      <w:r>
        <w:t>The edge switches and APs shall stop even the L2 forwarding of the mDNS/UPnp packets.</w:t>
      </w:r>
    </w:p>
    <w:p w:rsidR="006E3316" w:rsidRDefault="006E3316" w:rsidP="006E3316">
      <w:pPr>
        <w:pStyle w:val="ListParagraph"/>
        <w:numPr>
          <w:ilvl w:val="0"/>
          <w:numId w:val="25"/>
        </w:numPr>
      </w:pPr>
      <w:r>
        <w:t xml:space="preserve">The edge switches and APs shall cache service discovery information and the </w:t>
      </w:r>
      <w:r w:rsidR="00A86088">
        <w:t xml:space="preserve">service </w:t>
      </w:r>
      <w:r w:rsidR="00F12359">
        <w:t>sharing</w:t>
      </w:r>
      <w:r>
        <w:t xml:space="preserve"> </w:t>
      </w:r>
      <w:r w:rsidR="00A86088">
        <w:t>rul</w:t>
      </w:r>
      <w:r>
        <w:t>es pushed down from OV.</w:t>
      </w:r>
    </w:p>
    <w:p w:rsidR="006E3316" w:rsidRPr="008B0CF2" w:rsidRDefault="006E3316" w:rsidP="006E3316">
      <w:pPr>
        <w:pStyle w:val="ListParagraph"/>
        <w:numPr>
          <w:ilvl w:val="0"/>
          <w:numId w:val="25"/>
        </w:numPr>
      </w:pPr>
      <w:r>
        <w:t xml:space="preserve">The edge switches and APs shall process the packets. Then based on the service advertisement cache and </w:t>
      </w:r>
      <w:r w:rsidR="00A86088">
        <w:t xml:space="preserve">service </w:t>
      </w:r>
      <w:r w:rsidR="00F12359">
        <w:t>sharing</w:t>
      </w:r>
      <w:r w:rsidR="00A86088">
        <w:t xml:space="preserve"> rul</w:t>
      </w:r>
      <w:r>
        <w:t xml:space="preserve">es pushed down from OV, </w:t>
      </w:r>
      <w:r w:rsidR="00A86088">
        <w:t xml:space="preserve">they </w:t>
      </w:r>
      <w:r>
        <w:t>will selectively respond to the mDNS/UPnP queries.</w:t>
      </w:r>
    </w:p>
    <w:p w:rsidR="00E251AB" w:rsidRDefault="00E251AB" w:rsidP="00E251AB">
      <w:r>
        <w:t>The HAN Wireless solution is distributed i.e there is no central controller that does the control plane and forwarding plane functions. All control and forwarding plane is in the Access points and switches.</w:t>
      </w:r>
    </w:p>
    <w:p w:rsidR="00E251AB" w:rsidRDefault="00E251AB" w:rsidP="00E251AB">
      <w:r>
        <w:t>When the apple device publishes its service, a multicast frame (L2 scope) is sent out. It is received by an AP or a switch.</w:t>
      </w:r>
      <w:r w:rsidR="003875E4">
        <w:t xml:space="preserve"> If mDNS/UPnP relay is enabled, then the</w:t>
      </w:r>
      <w:r>
        <w:t xml:space="preserve"> switch/AP should process the mDNS </w:t>
      </w:r>
      <w:r>
        <w:lastRenderedPageBreak/>
        <w:t xml:space="preserve">multicast packet in software and send the </w:t>
      </w:r>
      <w:r w:rsidR="003875E4">
        <w:t xml:space="preserve">service </w:t>
      </w:r>
      <w:r>
        <w:t>information to the central entity that is reachable by all the AP</w:t>
      </w:r>
      <w:r w:rsidR="003875E4">
        <w:t>s</w:t>
      </w:r>
      <w:r>
        <w:t xml:space="preserve"> and switches. </w:t>
      </w:r>
      <w:r w:rsidR="003875E4">
        <w:t>This central entity shall be OV.</w:t>
      </w:r>
    </w:p>
    <w:p w:rsidR="00E251AB" w:rsidRDefault="00E251AB" w:rsidP="00E251AB"/>
    <w:p w:rsidR="00E251AB" w:rsidRDefault="00027594" w:rsidP="00E251AB">
      <w:r>
        <w:t xml:space="preserve">OV </w:t>
      </w:r>
      <w:r w:rsidR="00E251AB">
        <w:t>should maintain the service record and p</w:t>
      </w:r>
      <w:r w:rsidR="009869AD">
        <w:t>rovide</w:t>
      </w:r>
      <w:r w:rsidR="00E251AB">
        <w:t xml:space="preserve"> the</w:t>
      </w:r>
      <w:r>
        <w:t xml:space="preserve"> </w:t>
      </w:r>
      <w:r w:rsidR="005942FE">
        <w:t xml:space="preserve">service </w:t>
      </w:r>
      <w:r w:rsidR="00F12359">
        <w:t>sharing</w:t>
      </w:r>
      <w:r w:rsidR="003875E4">
        <w:t xml:space="preserve"> </w:t>
      </w:r>
      <w:r w:rsidR="005942FE">
        <w:t>rules configured</w:t>
      </w:r>
      <w:r>
        <w:t>for the service</w:t>
      </w:r>
      <w:r w:rsidR="007578CC">
        <w:t xml:space="preserve"> to all the discovered swithes and APs on which mDNS/UPnP relay is enabled.</w:t>
      </w:r>
      <w:r w:rsidR="00E251AB">
        <w:t>.</w:t>
      </w:r>
    </w:p>
    <w:p w:rsidR="00051F30" w:rsidRDefault="00051F30" w:rsidP="00E251AB"/>
    <w:p w:rsidR="00051F30" w:rsidRPr="00E251AB" w:rsidRDefault="00051F30" w:rsidP="00E251AB"/>
    <w:p w:rsidR="00E251AB" w:rsidRPr="00E251AB" w:rsidRDefault="00E251AB" w:rsidP="00E251AB"/>
    <w:p w:rsidR="00D740B4" w:rsidRPr="005060AD" w:rsidRDefault="009869AD" w:rsidP="00D740B4">
      <w:r>
        <w:t>Following diagram shows the components of the solution</w:t>
      </w:r>
      <w:r w:rsidR="00D740B4">
        <w:t xml:space="preserve">. </w:t>
      </w:r>
      <w:r w:rsidR="00027594">
        <w:t xml:space="preserve">The green lines </w:t>
      </w:r>
      <w:r w:rsidR="003875E4">
        <w:t xml:space="preserve">represent the communication </w:t>
      </w:r>
      <w:r w:rsidR="00027594">
        <w:t>to share the service informa</w:t>
      </w:r>
      <w:r w:rsidR="003875E4">
        <w:t xml:space="preserve">tion from the AP/switches to OV. This shall be via SNMP Traps. The Red lines represent the communication from OV to the AP/Switches to push the </w:t>
      </w:r>
      <w:r w:rsidR="00A86088">
        <w:t xml:space="preserve">service </w:t>
      </w:r>
      <w:r w:rsidR="00F12359">
        <w:t>sharing</w:t>
      </w:r>
      <w:r w:rsidR="00A86088">
        <w:t xml:space="preserve"> rule</w:t>
      </w:r>
      <w:r w:rsidR="003875E4">
        <w:t xml:space="preserve">s. This shall be pushed via SNMP mibs for switches and via </w:t>
      </w:r>
      <w:r w:rsidR="005942FE">
        <w:t>WMA towards</w:t>
      </w:r>
      <w:r w:rsidR="003875E4">
        <w:t xml:space="preserve"> the APs</w:t>
      </w:r>
      <w:r w:rsidR="00036E32">
        <w:t>.</w:t>
      </w:r>
    </w:p>
    <w:p w:rsidR="004329A1" w:rsidRDefault="004329A1" w:rsidP="004329A1">
      <w:pPr>
        <w:pStyle w:val="ListParagraph"/>
      </w:pPr>
    </w:p>
    <w:p w:rsidR="00F375D8" w:rsidRPr="00FF24CC" w:rsidRDefault="00F375D8" w:rsidP="00AF328F"/>
    <w:p w:rsidR="001D3D0D" w:rsidRDefault="00E935D2" w:rsidP="00DE2A68">
      <w:r>
        <w:object w:dxaOrig="11018" w:dyaOrig="8988">
          <v:shape id="_x0000_i1027" type="#_x0000_t75" style="width:468.3pt;height:381.3pt" o:ole="">
            <v:imagedata r:id="rId14" o:title=""/>
          </v:shape>
          <o:OLEObject Type="Embed" ProgID="Visio.Drawing.11" ShapeID="_x0000_i1027" DrawAspect="Content" ObjectID="_1539099144" r:id="rId15"/>
        </w:object>
      </w:r>
    </w:p>
    <w:p w:rsidR="000542EC" w:rsidRDefault="000542EC" w:rsidP="00DE2A68"/>
    <w:p w:rsidR="001D3D0D" w:rsidRDefault="001D3D0D" w:rsidP="001D3D0D">
      <w:pPr>
        <w:pStyle w:val="ListParagraph"/>
      </w:pPr>
      <w:r>
        <w:t>Figure 3: MLB solution with OV</w:t>
      </w:r>
    </w:p>
    <w:p w:rsidR="000542EC" w:rsidRDefault="000542EC" w:rsidP="000542EC"/>
    <w:p w:rsidR="00654E09" w:rsidRDefault="00654E09" w:rsidP="000542EC">
      <w:r>
        <w:t>NOTE: With this approach the switches and APs have to implement the proxy function where it is required to understand the protocol working instead of blindly tunneling the packet off to a relay agent by just determining it is an mDNS or ssdp packet. This will be software development effort and both the  AP/Switch teams should work together to leverage the implementation of the core protocol exchange instead of duplicating the effort.</w:t>
      </w:r>
    </w:p>
    <w:p w:rsidR="000542EC" w:rsidRDefault="000542EC" w:rsidP="000542EC">
      <w:pPr>
        <w:pStyle w:val="Heading2"/>
      </w:pPr>
      <w:bookmarkStart w:id="158" w:name="_Toc449110313"/>
      <w:bookmarkStart w:id="159" w:name="_Toc449110314"/>
      <w:bookmarkStart w:id="160" w:name="_Toc449110315"/>
      <w:bookmarkStart w:id="161" w:name="_Toc449110316"/>
      <w:bookmarkStart w:id="162" w:name="_Toc449110317"/>
      <w:bookmarkStart w:id="163" w:name="_Toc449110318"/>
      <w:bookmarkStart w:id="164" w:name="_Toc449110319"/>
      <w:bookmarkStart w:id="165" w:name="_Toc449110320"/>
      <w:bookmarkStart w:id="166" w:name="_Toc449110321"/>
      <w:bookmarkStart w:id="167" w:name="_Toc449110322"/>
      <w:bookmarkStart w:id="168" w:name="_Toc449110323"/>
      <w:bookmarkStart w:id="169" w:name="_Toc449110324"/>
      <w:bookmarkStart w:id="170" w:name="_Toc449110325"/>
      <w:bookmarkStart w:id="171" w:name="_Toc449110326"/>
      <w:bookmarkStart w:id="172" w:name="_Toc450297238"/>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t xml:space="preserve">Workflow </w:t>
      </w:r>
      <w:r>
        <w:tab/>
      </w:r>
      <w:r w:rsidR="00FA62FF">
        <w:t>for service discovery and client mapping</w:t>
      </w:r>
      <w:bookmarkEnd w:id="172"/>
    </w:p>
    <w:p w:rsidR="000542EC" w:rsidRPr="000542EC" w:rsidRDefault="000542EC" w:rsidP="000542EC"/>
    <w:p w:rsidR="000542EC" w:rsidRDefault="000542EC" w:rsidP="000542EC">
      <w:r>
        <w:t>The following diagram shows</w:t>
      </w:r>
      <w:r w:rsidR="00B92998">
        <w:t xml:space="preserve"> </w:t>
      </w:r>
      <w:r w:rsidR="009869AD">
        <w:t xml:space="preserve">mDNS workflow </w:t>
      </w:r>
      <w:r w:rsidR="00B92998">
        <w:t xml:space="preserve">how AP and switches along with OmniVista </w:t>
      </w:r>
      <w:r w:rsidR="009869AD">
        <w:t>mDNS</w:t>
      </w:r>
      <w:r w:rsidR="005942FE">
        <w:t>/UPnP</w:t>
      </w:r>
      <w:r w:rsidR="009869AD">
        <w:t xml:space="preserve"> </w:t>
      </w:r>
      <w:r w:rsidR="00B92998">
        <w:t>application</w:t>
      </w:r>
      <w:r w:rsidR="00D04826">
        <w:t xml:space="preserve"> and HAM</w:t>
      </w:r>
      <w:r w:rsidR="00B92998">
        <w:t xml:space="preserve"> facilitate client</w:t>
      </w:r>
      <w:r w:rsidR="009869AD">
        <w:t xml:space="preserve">s </w:t>
      </w:r>
      <w:r w:rsidR="005942FE">
        <w:t xml:space="preserve">to </w:t>
      </w:r>
      <w:r w:rsidR="009869AD">
        <w:t>see the services advertised by the s</w:t>
      </w:r>
      <w:r w:rsidR="00B92998">
        <w:t>erver across L3 boundaries.</w:t>
      </w:r>
    </w:p>
    <w:p w:rsidR="00B92998" w:rsidRDefault="00B92998" w:rsidP="000542EC"/>
    <w:p w:rsidR="009869AD" w:rsidRDefault="009869AD" w:rsidP="000542EC">
      <w:r>
        <w:t xml:space="preserve">The </w:t>
      </w:r>
      <w:r w:rsidR="002D4E06">
        <w:t>workflow</w:t>
      </w:r>
      <w:r>
        <w:t xml:space="preserve"> should be applicable between wired service/wired client, wired service /wireless client or wireless service/wireless client.</w:t>
      </w:r>
      <w:r w:rsidR="00D04826">
        <w:t xml:space="preserve"> It should be applicable mDNS or DLNA-UPnP devices.</w:t>
      </w:r>
    </w:p>
    <w:p w:rsidR="00B92998" w:rsidRDefault="00B92998" w:rsidP="000542EC"/>
    <w:p w:rsidR="00FC30FA" w:rsidRDefault="00FC30FA" w:rsidP="000542EC"/>
    <w:p w:rsidR="00FC30FA" w:rsidRPr="000542EC" w:rsidRDefault="00FC30FA" w:rsidP="00A0656A">
      <w:pPr>
        <w:pStyle w:val="ListParagraph"/>
      </w:pPr>
    </w:p>
    <w:p w:rsidR="00FC30FA" w:rsidRDefault="000542EC" w:rsidP="00B7369D">
      <w:pPr>
        <w:pStyle w:val="Heading2"/>
        <w:numPr>
          <w:ilvl w:val="0"/>
          <w:numId w:val="0"/>
        </w:numPr>
      </w:pPr>
      <w:r>
        <w:t xml:space="preserve"> </w:t>
      </w:r>
    </w:p>
    <w:p w:rsidR="00FC30FA" w:rsidRPr="00FC30FA" w:rsidRDefault="00FC30FA" w:rsidP="00FC30FA"/>
    <w:p w:rsidR="00FC30FA" w:rsidRDefault="00FC30FA" w:rsidP="00FC30FA"/>
    <w:p w:rsidR="00FF5437" w:rsidRDefault="00D04826" w:rsidP="00FC30FA">
      <w:r>
        <w:object w:dxaOrig="15377" w:dyaOrig="11162">
          <v:shape id="_x0000_i1028" type="#_x0000_t75" style="width:467.7pt;height:338.7pt" o:ole="">
            <v:imagedata r:id="rId16" o:title=""/>
          </v:shape>
          <o:OLEObject Type="Embed" ProgID="Visio.Drawing.11" ShapeID="_x0000_i1028" DrawAspect="Content" ObjectID="_1539099145" r:id="rId17"/>
        </w:object>
      </w:r>
    </w:p>
    <w:p w:rsidR="001D3D0D" w:rsidRPr="00FC30FA" w:rsidRDefault="001D3D0D" w:rsidP="001D3D0D">
      <w:pPr>
        <w:pStyle w:val="ListParagraph"/>
      </w:pPr>
      <w:r>
        <w:t>Figure 4: Workflow with OV</w:t>
      </w:r>
    </w:p>
    <w:p w:rsidR="00FC30FA" w:rsidRPr="00FC30FA" w:rsidRDefault="001C658C" w:rsidP="001C658C">
      <w:pPr>
        <w:pStyle w:val="Heading2"/>
      </w:pPr>
      <w:bookmarkStart w:id="173" w:name="_Toc450297239"/>
      <w:r>
        <w:t>Derived Requirements</w:t>
      </w:r>
      <w:bookmarkEnd w:id="173"/>
    </w:p>
    <w:p w:rsidR="001C658C" w:rsidRDefault="001C658C" w:rsidP="00FC30FA"/>
    <w:p w:rsidR="00FC30FA" w:rsidRPr="00FC30FA" w:rsidRDefault="00FC30FA" w:rsidP="00FC30FA">
      <w:r>
        <w:t>Based on the above workflow</w:t>
      </w:r>
      <w:r w:rsidR="001C658C">
        <w:t xml:space="preserve"> </w:t>
      </w:r>
      <w:r w:rsidR="00BB4049">
        <w:t xml:space="preserve">following </w:t>
      </w:r>
      <w:r w:rsidR="001C658C">
        <w:t>requirements can be derived</w:t>
      </w:r>
      <w:r>
        <w:t>:</w:t>
      </w:r>
    </w:p>
    <w:p w:rsidR="00FC30FA" w:rsidRPr="00FC30FA" w:rsidRDefault="00FC30FA" w:rsidP="00FC30FA"/>
    <w:p w:rsidR="00FC30FA" w:rsidRPr="00FC30FA" w:rsidRDefault="00FC30FA" w:rsidP="00FC30FA"/>
    <w:p w:rsidR="008E5192" w:rsidRDefault="008E5192" w:rsidP="00FC30FA">
      <w:pPr>
        <w:pStyle w:val="ListParagraph"/>
        <w:numPr>
          <w:ilvl w:val="0"/>
          <w:numId w:val="15"/>
        </w:numPr>
      </w:pPr>
      <w:r w:rsidRPr="00A0656A">
        <w:rPr>
          <w:b/>
          <w:u w:val="single"/>
        </w:rPr>
        <w:t>OV REQUIREMENT</w:t>
      </w:r>
      <w:r>
        <w:t>: The mDNS</w:t>
      </w:r>
      <w:r w:rsidR="005942FE">
        <w:t>/UPnP</w:t>
      </w:r>
      <w:r>
        <w:t xml:space="preserve"> relay application should be added to  OV. </w:t>
      </w:r>
      <w:r w:rsidR="0081652E">
        <w:t xml:space="preserve"> </w:t>
      </w:r>
      <w:r w:rsidR="001D3D0D">
        <w:t>The configuration interface of this application should work both in ARUBA mDNS/UPnP-DLNA relay configuration</w:t>
      </w:r>
      <w:del w:id="174" w:author="smohanda" w:date="2016-06-06T15:42:00Z">
        <w:r w:rsidR="001D3D0D" w:rsidDel="00B32782">
          <w:delText xml:space="preserve">. </w:delText>
        </w:r>
      </w:del>
      <w:r w:rsidR="001D3D0D">
        <w:t>mode and in the HAN solution mode. Details of the configuration interface is in section 5.4.1.</w:t>
      </w:r>
    </w:p>
    <w:p w:rsidR="008E5192" w:rsidRDefault="008E5192" w:rsidP="008E5192">
      <w:pPr>
        <w:pStyle w:val="ListParagraph"/>
        <w:numPr>
          <w:ilvl w:val="0"/>
          <w:numId w:val="15"/>
        </w:numPr>
      </w:pPr>
      <w:r w:rsidRPr="00A0656A">
        <w:rPr>
          <w:b/>
          <w:u w:val="single"/>
        </w:rPr>
        <w:t>OV REQUIREMENT</w:t>
      </w:r>
      <w:r>
        <w:t>: This mDNS</w:t>
      </w:r>
      <w:r w:rsidR="005942FE">
        <w:t>/UPnP</w:t>
      </w:r>
      <w:r>
        <w:t xml:space="preserve"> application on OV should be responsible for the following</w:t>
      </w:r>
    </w:p>
    <w:p w:rsidR="008E5192" w:rsidRDefault="008E5192" w:rsidP="008E5192">
      <w:pPr>
        <w:pStyle w:val="ListParagraph"/>
        <w:numPr>
          <w:ilvl w:val="2"/>
          <w:numId w:val="15"/>
        </w:numPr>
      </w:pPr>
      <w:r>
        <w:t>to receive mDNS</w:t>
      </w:r>
      <w:r w:rsidR="005942FE">
        <w:t>/UPnP</w:t>
      </w:r>
      <w:r>
        <w:t xml:space="preserve"> published records from APs </w:t>
      </w:r>
      <w:r w:rsidR="004F7DF9">
        <w:t xml:space="preserve">(via WMA) </w:t>
      </w:r>
      <w:r>
        <w:t>or switches</w:t>
      </w:r>
      <w:r w:rsidR="005942FE">
        <w:t xml:space="preserve"> via TRAP</w:t>
      </w:r>
      <w:r>
        <w:t xml:space="preserve">, </w:t>
      </w:r>
    </w:p>
    <w:p w:rsidR="008E5192" w:rsidRDefault="008E5192" w:rsidP="008E5192">
      <w:pPr>
        <w:pStyle w:val="ListParagraph"/>
        <w:numPr>
          <w:ilvl w:val="2"/>
          <w:numId w:val="15"/>
        </w:numPr>
      </w:pPr>
      <w:r>
        <w:t xml:space="preserve">store the records, </w:t>
      </w:r>
    </w:p>
    <w:p w:rsidR="008E5192" w:rsidRDefault="008E5192" w:rsidP="008E5192">
      <w:pPr>
        <w:pStyle w:val="ListParagraph"/>
        <w:numPr>
          <w:ilvl w:val="2"/>
          <w:numId w:val="15"/>
        </w:numPr>
      </w:pPr>
      <w:r>
        <w:t>age out records based on the record</w:t>
      </w:r>
      <w:ins w:id="175" w:author="smohanda" w:date="2016-06-06T15:42:00Z">
        <w:r w:rsidR="00B32782">
          <w:t>’</w:t>
        </w:r>
      </w:ins>
      <w:del w:id="176" w:author="smohanda" w:date="2016-06-06T15:42:00Z">
        <w:r w:rsidDel="00B32782">
          <w:delText>;</w:delText>
        </w:r>
      </w:del>
      <w:r>
        <w:t>s TTL</w:t>
      </w:r>
    </w:p>
    <w:p w:rsidR="008E5192" w:rsidRPr="00C30323" w:rsidRDefault="0081652E" w:rsidP="008E5192">
      <w:pPr>
        <w:pStyle w:val="ListParagraph"/>
        <w:numPr>
          <w:ilvl w:val="2"/>
          <w:numId w:val="15"/>
        </w:numPr>
        <w:rPr>
          <w:highlight w:val="yellow"/>
          <w:rPrChange w:id="177" w:author="nhduc" w:date="2016-10-25T16:47:00Z">
            <w:rPr/>
          </w:rPrChange>
        </w:rPr>
      </w:pPr>
      <w:r w:rsidRPr="00C30323">
        <w:rPr>
          <w:highlight w:val="yellow"/>
          <w:rPrChange w:id="178" w:author="nhduc" w:date="2016-10-25T16:47:00Z">
            <w:rPr>
              <w:rFonts w:ascii="Trebuchet MS" w:eastAsia="Times New Roman" w:hAnsi="Trebuchet MS" w:cs="Times New Roman"/>
              <w:sz w:val="20"/>
              <w:szCs w:val="24"/>
            </w:rPr>
          </w:rPrChange>
        </w:rPr>
        <w:t xml:space="preserve">Get the </w:t>
      </w:r>
      <w:r w:rsidR="008E5192" w:rsidRPr="00C30323">
        <w:rPr>
          <w:highlight w:val="yellow"/>
          <w:rPrChange w:id="179" w:author="nhduc" w:date="2016-10-25T16:47:00Z">
            <w:rPr>
              <w:rFonts w:ascii="Trebuchet MS" w:eastAsia="Times New Roman" w:hAnsi="Trebuchet MS" w:cs="Times New Roman"/>
              <w:sz w:val="20"/>
              <w:szCs w:val="24"/>
            </w:rPr>
          </w:rPrChange>
        </w:rPr>
        <w:t>mDNS</w:t>
      </w:r>
      <w:r w:rsidR="005942FE" w:rsidRPr="00C30323">
        <w:rPr>
          <w:highlight w:val="yellow"/>
          <w:rPrChange w:id="180" w:author="nhduc" w:date="2016-10-25T16:47:00Z">
            <w:rPr>
              <w:rFonts w:ascii="Trebuchet MS" w:eastAsia="Times New Roman" w:hAnsi="Trebuchet MS" w:cs="Times New Roman"/>
              <w:sz w:val="20"/>
              <w:szCs w:val="24"/>
            </w:rPr>
          </w:rPrChange>
        </w:rPr>
        <w:t xml:space="preserve">/UPnP Service </w:t>
      </w:r>
      <w:r w:rsidR="00F12359" w:rsidRPr="00C30323">
        <w:rPr>
          <w:highlight w:val="yellow"/>
          <w:rPrChange w:id="181" w:author="nhduc" w:date="2016-10-25T16:47:00Z">
            <w:rPr>
              <w:rFonts w:ascii="Trebuchet MS" w:eastAsia="Times New Roman" w:hAnsi="Trebuchet MS" w:cs="Times New Roman"/>
              <w:sz w:val="20"/>
              <w:szCs w:val="24"/>
            </w:rPr>
          </w:rPrChange>
        </w:rPr>
        <w:t>sharing</w:t>
      </w:r>
      <w:r w:rsidR="005942FE" w:rsidRPr="00C30323">
        <w:rPr>
          <w:highlight w:val="yellow"/>
          <w:rPrChange w:id="182" w:author="nhduc" w:date="2016-10-25T16:47:00Z">
            <w:rPr>
              <w:rFonts w:ascii="Trebuchet MS" w:eastAsia="Times New Roman" w:hAnsi="Trebuchet MS" w:cs="Times New Roman"/>
              <w:sz w:val="20"/>
              <w:szCs w:val="24"/>
            </w:rPr>
          </w:rPrChange>
        </w:rPr>
        <w:t xml:space="preserve"> rules configured in HAM </w:t>
      </w:r>
      <w:r w:rsidRPr="00C30323">
        <w:rPr>
          <w:highlight w:val="yellow"/>
          <w:rPrChange w:id="183" w:author="nhduc" w:date="2016-10-25T16:47:00Z">
            <w:rPr>
              <w:rFonts w:ascii="Trebuchet MS" w:eastAsia="Times New Roman" w:hAnsi="Trebuchet MS" w:cs="Times New Roman"/>
              <w:sz w:val="20"/>
              <w:szCs w:val="24"/>
            </w:rPr>
          </w:rPrChange>
        </w:rPr>
        <w:t xml:space="preserve">during device registration by the </w:t>
      </w:r>
      <w:ins w:id="184" w:author="smohanda" w:date="2016-06-06T15:43:00Z">
        <w:r w:rsidR="00B32782" w:rsidRPr="00C30323">
          <w:rPr>
            <w:highlight w:val="yellow"/>
            <w:rPrChange w:id="185" w:author="nhduc" w:date="2016-10-25T16:47:00Z">
              <w:rPr>
                <w:rFonts w:ascii="Trebuchet MS" w:eastAsia="Times New Roman" w:hAnsi="Trebuchet MS" w:cs="Times New Roman"/>
                <w:sz w:val="20"/>
                <w:szCs w:val="24"/>
              </w:rPr>
            </w:rPrChange>
          </w:rPr>
          <w:t xml:space="preserve">OV </w:t>
        </w:r>
      </w:ins>
      <w:r w:rsidRPr="00C30323">
        <w:rPr>
          <w:highlight w:val="yellow"/>
          <w:rPrChange w:id="186" w:author="nhduc" w:date="2016-10-25T16:47:00Z">
            <w:rPr>
              <w:rFonts w:ascii="Trebuchet MS" w:eastAsia="Times New Roman" w:hAnsi="Trebuchet MS" w:cs="Times New Roman"/>
              <w:sz w:val="20"/>
              <w:szCs w:val="24"/>
            </w:rPr>
          </w:rPrChange>
        </w:rPr>
        <w:t>administrator or the end-user</w:t>
      </w:r>
      <w:ins w:id="187" w:author="smohanda" w:date="2016-06-06T15:45:00Z">
        <w:r w:rsidR="00B32782" w:rsidRPr="00C30323">
          <w:rPr>
            <w:highlight w:val="yellow"/>
            <w:rPrChange w:id="188" w:author="nhduc" w:date="2016-10-25T16:47:00Z">
              <w:rPr>
                <w:rFonts w:ascii="Trebuchet MS" w:eastAsia="Times New Roman" w:hAnsi="Trebuchet MS" w:cs="Times New Roman"/>
                <w:sz w:val="20"/>
                <w:szCs w:val="24"/>
              </w:rPr>
            </w:rPrChange>
          </w:rPr>
          <w:t xml:space="preserve">. </w:t>
        </w:r>
      </w:ins>
    </w:p>
    <w:p w:rsidR="008E5192" w:rsidRDefault="008E5192" w:rsidP="008E5192">
      <w:pPr>
        <w:pStyle w:val="ListParagraph"/>
        <w:numPr>
          <w:ilvl w:val="2"/>
          <w:numId w:val="15"/>
        </w:numPr>
      </w:pPr>
      <w:r>
        <w:t xml:space="preserve">Send </w:t>
      </w:r>
      <w:r w:rsidR="007578CC">
        <w:t xml:space="preserve">service </w:t>
      </w:r>
      <w:r w:rsidR="00F12359">
        <w:t>sharing</w:t>
      </w:r>
      <w:r w:rsidR="005942FE">
        <w:t xml:space="preserve"> rule</w:t>
      </w:r>
      <w:r w:rsidR="004F7DF9">
        <w:t xml:space="preserve"> configuration </w:t>
      </w:r>
      <w:r>
        <w:t xml:space="preserve">to </w:t>
      </w:r>
      <w:r w:rsidR="007578CC">
        <w:t xml:space="preserve">all </w:t>
      </w:r>
      <w:r>
        <w:t>the edge device</w:t>
      </w:r>
      <w:r w:rsidR="007578CC">
        <w:t>s so that the edge devices can respond to client queries</w:t>
      </w:r>
      <w:r w:rsidR="005942FE">
        <w:t xml:space="preserve"> based on the rules</w:t>
      </w:r>
      <w:r>
        <w:t>.</w:t>
      </w:r>
    </w:p>
    <w:p w:rsidR="004F7DF9" w:rsidRDefault="004F7DF9" w:rsidP="008E5192">
      <w:pPr>
        <w:pStyle w:val="ListParagraph"/>
        <w:numPr>
          <w:ilvl w:val="2"/>
          <w:numId w:val="15"/>
        </w:numPr>
      </w:pPr>
      <w:r>
        <w:lastRenderedPageBreak/>
        <w:t>Push the service cache to all the switches/APs (via WMA) that a</w:t>
      </w:r>
      <w:r w:rsidR="0081652E">
        <w:t xml:space="preserve">re coming on to the network that </w:t>
      </w:r>
      <w:r>
        <w:t>have mDNS/UPnP relay enabled.</w:t>
      </w:r>
    </w:p>
    <w:p w:rsidR="004F7DF9" w:rsidRDefault="00A0656A" w:rsidP="007578CC">
      <w:pPr>
        <w:pStyle w:val="ListParagraph"/>
        <w:numPr>
          <w:ilvl w:val="0"/>
          <w:numId w:val="15"/>
        </w:numPr>
      </w:pPr>
      <w:r w:rsidRPr="007578CC">
        <w:rPr>
          <w:b/>
          <w:u w:val="single"/>
        </w:rPr>
        <w:t>OV/SWITCH/AP REQUIREMENT</w:t>
      </w:r>
      <w:r>
        <w:t xml:space="preserve">: </w:t>
      </w:r>
      <w:r w:rsidR="005942FE">
        <w:t xml:space="preserve">The switches shall send the service advertisement information to OV via SNMP TRAP. </w:t>
      </w:r>
      <w:r w:rsidR="004F7DF9">
        <w:t xml:space="preserve">APs shall send syslogs to WMA which in turn is translated to a TRAP message to OV. </w:t>
      </w:r>
      <w:r w:rsidR="005942FE">
        <w:t xml:space="preserve">The TRAP should contain all the necessary information required </w:t>
      </w:r>
      <w:r w:rsidR="0081653A">
        <w:t xml:space="preserve">for switches/APs </w:t>
      </w:r>
      <w:r w:rsidR="005942FE">
        <w:t>to respond to a client query for the service.</w:t>
      </w:r>
      <w:r w:rsidR="0081653A">
        <w:t xml:space="preserve"> </w:t>
      </w:r>
    </w:p>
    <w:p w:rsidR="004F7DF9" w:rsidRDefault="004F7DF9" w:rsidP="00697967">
      <w:pPr>
        <w:pStyle w:val="ListParagraph"/>
        <w:numPr>
          <w:ilvl w:val="0"/>
          <w:numId w:val="15"/>
        </w:numPr>
      </w:pPr>
      <w:r>
        <w:rPr>
          <w:b/>
          <w:u w:val="single"/>
        </w:rPr>
        <w:t xml:space="preserve">OV REQUIREMENT: </w:t>
      </w:r>
      <w:r w:rsidR="0081653A">
        <w:t>OV shall perform polling every 5 minutes to get the service advertisement records from the switches and APs.</w:t>
      </w:r>
    </w:p>
    <w:p w:rsidR="00697967" w:rsidRDefault="00A0656A" w:rsidP="00697967">
      <w:pPr>
        <w:pStyle w:val="ListParagraph"/>
        <w:numPr>
          <w:ilvl w:val="0"/>
          <w:numId w:val="15"/>
        </w:numPr>
      </w:pPr>
      <w:r w:rsidRPr="00A0656A">
        <w:rPr>
          <w:b/>
          <w:u w:val="single"/>
        </w:rPr>
        <w:t>OV REQUIREMENT</w:t>
      </w:r>
      <w:r>
        <w:t xml:space="preserve">: </w:t>
      </w:r>
      <w:r w:rsidR="00697967">
        <w:t>The mDNS</w:t>
      </w:r>
      <w:r w:rsidR="007578CC">
        <w:t>/UPnP</w:t>
      </w:r>
      <w:r w:rsidR="00697967">
        <w:t xml:space="preserve"> relay feature should be enabled on the edge devices (switches and APs) </w:t>
      </w:r>
      <w:r w:rsidR="008E5192">
        <w:t xml:space="preserve">by </w:t>
      </w:r>
      <w:r w:rsidR="00697967">
        <w:t>OV</w:t>
      </w:r>
      <w:r w:rsidR="008E5192">
        <w:t>.</w:t>
      </w:r>
      <w:r w:rsidR="005942FE">
        <w:t xml:space="preserve">The IP address of the OV where the TRAP needs to be sent is </w:t>
      </w:r>
      <w:r w:rsidR="00A079BE">
        <w:t xml:space="preserve">should be configured on </w:t>
      </w:r>
      <w:r w:rsidR="005942FE">
        <w:t xml:space="preserve"> the switches</w:t>
      </w:r>
      <w:r w:rsidR="007578CC">
        <w:t>.</w:t>
      </w:r>
      <w:ins w:id="189" w:author="smohanda" w:date="2016-06-06T15:46:00Z">
        <w:r w:rsidR="00B32782">
          <w:t xml:space="preserve"> </w:t>
        </w:r>
      </w:ins>
    </w:p>
    <w:p w:rsidR="00697967" w:rsidRDefault="00A0656A" w:rsidP="00697967">
      <w:pPr>
        <w:pStyle w:val="ListParagraph"/>
        <w:numPr>
          <w:ilvl w:val="0"/>
          <w:numId w:val="15"/>
        </w:numPr>
      </w:pPr>
      <w:r w:rsidRPr="00A0656A">
        <w:rPr>
          <w:b/>
          <w:u w:val="single"/>
        </w:rPr>
        <w:t>SWITCH / AP R</w:t>
      </w:r>
      <w:r w:rsidR="004F7DF9">
        <w:rPr>
          <w:b/>
          <w:u w:val="single"/>
        </w:rPr>
        <w:t>EQUIREMENT</w:t>
      </w:r>
      <w:r w:rsidRPr="00A0656A">
        <w:rPr>
          <w:b/>
          <w:u w:val="single"/>
        </w:rPr>
        <w:t>:</w:t>
      </w:r>
      <w:r>
        <w:t xml:space="preserve"> </w:t>
      </w:r>
      <w:r w:rsidR="00C23B3F">
        <w:t>When mDNS</w:t>
      </w:r>
      <w:r w:rsidR="005942FE">
        <w:t>/UPnP</w:t>
      </w:r>
      <w:r w:rsidR="00C23B3F">
        <w:t xml:space="preserve"> </w:t>
      </w:r>
      <w:r w:rsidR="005942FE">
        <w:t xml:space="preserve">relay </w:t>
      </w:r>
      <w:r w:rsidR="00697967">
        <w:t>is enabled on the switch</w:t>
      </w:r>
      <w:r w:rsidR="00C23B3F">
        <w:t xml:space="preserve"> or AP</w:t>
      </w:r>
    </w:p>
    <w:p w:rsidR="00697967" w:rsidRDefault="00697967" w:rsidP="00697967">
      <w:pPr>
        <w:pStyle w:val="ListParagraph"/>
        <w:numPr>
          <w:ilvl w:val="1"/>
          <w:numId w:val="15"/>
        </w:numPr>
      </w:pPr>
      <w:r>
        <w:t>All the mDNS</w:t>
      </w:r>
      <w:r w:rsidR="00C77DF7">
        <w:t>/UPnP</w:t>
      </w:r>
      <w:r>
        <w:t xml:space="preserve"> multicast packets are copied to CPU while being forwarded in the L2 domain</w:t>
      </w:r>
    </w:p>
    <w:p w:rsidR="00697967" w:rsidRDefault="00697967" w:rsidP="00697967">
      <w:pPr>
        <w:pStyle w:val="ListParagraph"/>
        <w:numPr>
          <w:ilvl w:val="1"/>
          <w:numId w:val="15"/>
        </w:numPr>
      </w:pPr>
      <w:r>
        <w:t xml:space="preserve">The </w:t>
      </w:r>
      <w:r w:rsidR="001D3D0D">
        <w:t>service information is sent as</w:t>
      </w:r>
      <w:r w:rsidR="00C77DF7">
        <w:t xml:space="preserve"> a TRAP to </w:t>
      </w:r>
      <w:r>
        <w:t>OV</w:t>
      </w:r>
      <w:r w:rsidR="00C77DF7">
        <w:t>.</w:t>
      </w:r>
      <w:r>
        <w:t xml:space="preserve"> </w:t>
      </w:r>
    </w:p>
    <w:p w:rsidR="00697967" w:rsidRDefault="00782B7D" w:rsidP="00697967">
      <w:pPr>
        <w:pStyle w:val="ListParagraph"/>
        <w:numPr>
          <w:ilvl w:val="1"/>
          <w:numId w:val="15"/>
        </w:numPr>
      </w:pPr>
      <w:r>
        <w:t>OV</w:t>
      </w:r>
      <w:r w:rsidR="00C77DF7">
        <w:t xml:space="preserve"> TRAP manager should share this information with mDNS/UPnP application. This application</w:t>
      </w:r>
      <w:r>
        <w:t xml:space="preserve"> sh</w:t>
      </w:r>
      <w:r w:rsidR="00C77DF7">
        <w:t>all</w:t>
      </w:r>
      <w:r>
        <w:t xml:space="preserve"> cache the service information, , the vlan, the MAC Address, the IP address/port of the service</w:t>
      </w:r>
      <w:r w:rsidR="00C77DF7">
        <w:t xml:space="preserve">, the role </w:t>
      </w:r>
      <w:ins w:id="190" w:author="smohanda" w:date="2016-06-06T15:47:00Z">
        <w:r w:rsidR="00B32782">
          <w:t xml:space="preserve">(access role profile) </w:t>
        </w:r>
      </w:ins>
      <w:r w:rsidR="00C77DF7">
        <w:t>of the server publishing the service.</w:t>
      </w:r>
    </w:p>
    <w:p w:rsidR="00697967" w:rsidRDefault="00782B7D" w:rsidP="00697967">
      <w:pPr>
        <w:pStyle w:val="ListParagraph"/>
        <w:numPr>
          <w:ilvl w:val="1"/>
          <w:numId w:val="15"/>
        </w:numPr>
      </w:pPr>
      <w:r>
        <w:t>Similarly the mDNS</w:t>
      </w:r>
      <w:r w:rsidR="00C77DF7">
        <w:t>/UPnP</w:t>
      </w:r>
      <w:r>
        <w:t xml:space="preserve"> client traffic is copied to CPU while being forwarded in the L2 domain</w:t>
      </w:r>
      <w:r w:rsidR="0081653A">
        <w:t xml:space="preserve"> and the switch/AP shall respond to the query like a proxy if a service record exists on the switch</w:t>
      </w:r>
      <w:ins w:id="191" w:author="smohanda" w:date="2016-06-06T15:48:00Z">
        <w:r w:rsidR="00B32782">
          <w:t>.</w:t>
        </w:r>
      </w:ins>
    </w:p>
    <w:p w:rsidR="007578CC" w:rsidRDefault="007578CC" w:rsidP="00697967">
      <w:pPr>
        <w:pStyle w:val="ListParagraph"/>
        <w:numPr>
          <w:ilvl w:val="1"/>
          <w:numId w:val="15"/>
        </w:numPr>
      </w:pPr>
      <w:r>
        <w:t>If mDNS</w:t>
      </w:r>
      <w:r w:rsidR="00C77DF7">
        <w:t xml:space="preserve">/UPnP service </w:t>
      </w:r>
      <w:r w:rsidR="00F12359">
        <w:t>sharing</w:t>
      </w:r>
      <w:r w:rsidR="00C77DF7">
        <w:t xml:space="preserve"> rule</w:t>
      </w:r>
      <w:r>
        <w:t xml:space="preserve"> enforcement is enabled, then the mDNS</w:t>
      </w:r>
      <w:r w:rsidR="00C77DF7">
        <w:t>/UPnP</w:t>
      </w:r>
      <w:r>
        <w:t xml:space="preserve"> </w:t>
      </w:r>
      <w:r w:rsidR="00C77DF7">
        <w:t xml:space="preserve">multicast packets </w:t>
      </w:r>
      <w:r>
        <w:t>s</w:t>
      </w:r>
      <w:r w:rsidR="00C77DF7">
        <w:t>hould not be forwarded at L2</w:t>
      </w:r>
      <w:r>
        <w:t>.</w:t>
      </w:r>
      <w:r w:rsidR="00C77DF7">
        <w:t xml:space="preserve"> The switch/AP shall respond to queries based on the service </w:t>
      </w:r>
      <w:r w:rsidR="00F12359">
        <w:t>sharing</w:t>
      </w:r>
      <w:r w:rsidR="00C77DF7">
        <w:t xml:space="preserve"> rule associated with the requested service that has been pushed from OV.</w:t>
      </w:r>
    </w:p>
    <w:p w:rsidR="004F7DF9" w:rsidRDefault="004F7DF9" w:rsidP="004F7DF9">
      <w:pPr>
        <w:pStyle w:val="ListParagraph"/>
        <w:numPr>
          <w:ilvl w:val="0"/>
          <w:numId w:val="15"/>
        </w:numPr>
      </w:pPr>
      <w:r>
        <w:rPr>
          <w:b/>
        </w:rPr>
        <w:t>OV REQUIREMENT:</w:t>
      </w:r>
    </w:p>
    <w:p w:rsidR="00697967" w:rsidRDefault="00C77DF7" w:rsidP="00C23B3F">
      <w:pPr>
        <w:pStyle w:val="ListParagraph"/>
        <w:numPr>
          <w:ilvl w:val="1"/>
          <w:numId w:val="15"/>
        </w:numPr>
      </w:pPr>
      <w:r>
        <w:t xml:space="preserve">OV is responsible for pushing the service and service </w:t>
      </w:r>
      <w:r w:rsidR="00F12359">
        <w:t>sharing</w:t>
      </w:r>
      <w:r>
        <w:t xml:space="preserve"> rules to the switches coming on to the network which have mDNS/UPnP relay enabled and to switches that reboots and comes back up</w:t>
      </w:r>
      <w:r w:rsidR="0045767D">
        <w:t xml:space="preserve">. </w:t>
      </w:r>
    </w:p>
    <w:p w:rsidR="0045767D" w:rsidRDefault="0045767D" w:rsidP="00C23B3F">
      <w:pPr>
        <w:pStyle w:val="ListParagraph"/>
        <w:numPr>
          <w:ilvl w:val="1"/>
          <w:numId w:val="15"/>
        </w:numPr>
      </w:pPr>
      <w:r>
        <w:t xml:space="preserve">The service </w:t>
      </w:r>
      <w:r w:rsidR="00C77DF7">
        <w:t xml:space="preserve">information and the service </w:t>
      </w:r>
      <w:r w:rsidR="00F12359">
        <w:t>sharing</w:t>
      </w:r>
      <w:r w:rsidR="00C77DF7">
        <w:t xml:space="preserve"> rules are kept </w:t>
      </w:r>
      <w:r>
        <w:t>at the edge switch/AP.</w:t>
      </w:r>
    </w:p>
    <w:p w:rsidR="00FC30FA" w:rsidRDefault="00A0656A" w:rsidP="00FC30FA">
      <w:pPr>
        <w:pStyle w:val="ListParagraph"/>
        <w:numPr>
          <w:ilvl w:val="0"/>
          <w:numId w:val="15"/>
        </w:numPr>
      </w:pPr>
      <w:r w:rsidRPr="00A0656A">
        <w:rPr>
          <w:b/>
          <w:u w:val="single"/>
        </w:rPr>
        <w:t>OV REQUIREMENT</w:t>
      </w:r>
      <w:r>
        <w:t xml:space="preserve">: </w:t>
      </w:r>
      <w:r w:rsidR="004F7DF9">
        <w:t xml:space="preserve">OV </w:t>
      </w:r>
      <w:r>
        <w:t>sh</w:t>
      </w:r>
      <w:r w:rsidR="0081653A">
        <w:t>all provide</w:t>
      </w:r>
      <w:r>
        <w:t xml:space="preserve"> an interface to configure</w:t>
      </w:r>
      <w:r w:rsidR="00C77DF7">
        <w:t xml:space="preserve"> mDNS/UPnP relay and its associated service </w:t>
      </w:r>
      <w:r w:rsidR="00F12359">
        <w:t>sharing</w:t>
      </w:r>
      <w:r w:rsidR="00C77DF7">
        <w:t xml:space="preserve"> rules</w:t>
      </w:r>
      <w:r w:rsidR="008E5192">
        <w:t>.</w:t>
      </w:r>
      <w:r w:rsidR="00A079BE">
        <w:t xml:space="preserve"> This is defined in section 5.4.1</w:t>
      </w:r>
    </w:p>
    <w:p w:rsidR="00441838" w:rsidRDefault="00A0656A" w:rsidP="00FC30FA">
      <w:pPr>
        <w:pStyle w:val="ListParagraph"/>
        <w:numPr>
          <w:ilvl w:val="0"/>
          <w:numId w:val="15"/>
        </w:numPr>
      </w:pPr>
      <w:r w:rsidRPr="00A0656A">
        <w:rPr>
          <w:b/>
          <w:u w:val="single"/>
        </w:rPr>
        <w:t>OV REQUIREMENT</w:t>
      </w:r>
      <w:r>
        <w:t xml:space="preserve">: </w:t>
      </w:r>
      <w:r w:rsidR="00FC30FA">
        <w:t xml:space="preserve">The </w:t>
      </w:r>
      <w:r w:rsidR="00C114BC">
        <w:t>OV(</w:t>
      </w:r>
      <w:r w:rsidR="00441838">
        <w:t>mDNS</w:t>
      </w:r>
      <w:r w:rsidR="00C114BC">
        <w:t>/UPnp</w:t>
      </w:r>
      <w:r w:rsidR="0081653A">
        <w:t xml:space="preserve"> application</w:t>
      </w:r>
      <w:r w:rsidR="00C114BC">
        <w:t>)</w:t>
      </w:r>
      <w:r w:rsidR="00441838">
        <w:t xml:space="preserve"> </w:t>
      </w:r>
      <w:r w:rsidR="0081653A">
        <w:t xml:space="preserve">shall interact with </w:t>
      </w:r>
      <w:r w:rsidR="00441838">
        <w:t>application/HAM</w:t>
      </w:r>
      <w:r w:rsidR="00A079BE">
        <w:t xml:space="preserve"> </w:t>
      </w:r>
      <w:r w:rsidR="0081653A">
        <w:t>to get a list of access role profiles, vlan, username, location (known to HAM either by configuration or via registration/authentication) from which the administrator</w:t>
      </w:r>
      <w:ins w:id="192" w:author="smohanda" w:date="2016-06-06T15:49:00Z">
        <w:r w:rsidR="00B32782">
          <w:t>/end-user</w:t>
        </w:r>
      </w:ins>
      <w:r w:rsidR="0081653A">
        <w:t xml:space="preserve"> can create service sharing rules.</w:t>
      </w:r>
      <w:r w:rsidR="008E5192">
        <w:t>.</w:t>
      </w:r>
    </w:p>
    <w:p w:rsidR="00FC30FA" w:rsidRDefault="00A0656A" w:rsidP="00FC30FA">
      <w:pPr>
        <w:pStyle w:val="ListParagraph"/>
        <w:numPr>
          <w:ilvl w:val="0"/>
          <w:numId w:val="15"/>
        </w:numPr>
      </w:pPr>
      <w:r w:rsidRPr="00A0656A">
        <w:rPr>
          <w:b/>
          <w:u w:val="single"/>
        </w:rPr>
        <w:t>OV REQUIREMENT</w:t>
      </w:r>
      <w:r>
        <w:t xml:space="preserve">: </w:t>
      </w:r>
      <w:r w:rsidR="00441838">
        <w:t xml:space="preserve">The number of </w:t>
      </w:r>
      <w:r w:rsidR="00FC30FA">
        <w:t>clie</w:t>
      </w:r>
      <w:r w:rsidR="00441838">
        <w:t xml:space="preserve">nts </w:t>
      </w:r>
      <w:r w:rsidR="00C77DF7">
        <w:t xml:space="preserve">to be supported is 5000 </w:t>
      </w:r>
      <w:r w:rsidR="00FC30FA">
        <w:t>and</w:t>
      </w:r>
      <w:r w:rsidR="00C77DF7">
        <w:t xml:space="preserve"> number of</w:t>
      </w:r>
      <w:r w:rsidR="00FC30FA">
        <w:t xml:space="preserve"> service</w:t>
      </w:r>
      <w:r w:rsidR="00C77DF7">
        <w:t>s is</w:t>
      </w:r>
      <w:r w:rsidR="00FF5437">
        <w:t xml:space="preserve"> 1000</w:t>
      </w:r>
      <w:r w:rsidR="00C77DF7">
        <w:t>.</w:t>
      </w:r>
    </w:p>
    <w:p w:rsidR="00FF5437" w:rsidRPr="00FC30FA" w:rsidRDefault="00FF5437" w:rsidP="00FC30FA">
      <w:pPr>
        <w:pStyle w:val="ListParagraph"/>
        <w:numPr>
          <w:ilvl w:val="0"/>
          <w:numId w:val="15"/>
        </w:numPr>
      </w:pPr>
      <w:r>
        <w:rPr>
          <w:b/>
          <w:u w:val="single"/>
        </w:rPr>
        <w:t>SWITCH/AP REQUIREMENT</w:t>
      </w:r>
      <w:r w:rsidRPr="00FF5437">
        <w:t>:</w:t>
      </w:r>
      <w:r>
        <w:t xml:space="preserve"> The switches and APs</w:t>
      </w:r>
      <w:r w:rsidR="004F7DF9">
        <w:t xml:space="preserve"> should  understand the mDNS/DLNA-UPnP protocol for service publishing /discovery and resolution</w:t>
      </w:r>
      <w:r w:rsidR="004100E4">
        <w:t xml:space="preserve"> in order to act as a responder</w:t>
      </w:r>
      <w:r w:rsidR="004F7DF9">
        <w:t>. This is entirely a software based solution.</w:t>
      </w:r>
      <w:r w:rsidR="004100E4">
        <w:t xml:space="preserve"> </w:t>
      </w:r>
    </w:p>
    <w:p w:rsidR="00FC30FA" w:rsidRDefault="00FC30FA" w:rsidP="00FC30FA">
      <w:pPr>
        <w:rPr>
          <w:rFonts w:eastAsiaTheme="minorHAnsi"/>
        </w:rPr>
      </w:pPr>
    </w:p>
    <w:p w:rsidR="00F33A81" w:rsidRPr="00FC30FA" w:rsidDel="00B32782" w:rsidRDefault="00FC30FA" w:rsidP="003F467F">
      <w:pPr>
        <w:pStyle w:val="Heading2"/>
        <w:rPr>
          <w:del w:id="193" w:author="smohanda" w:date="2016-06-06T15:50:00Z"/>
          <w:rFonts w:eastAsiaTheme="minorHAnsi"/>
        </w:rPr>
      </w:pPr>
      <w:del w:id="194" w:author="smohanda" w:date="2016-06-06T15:50:00Z">
        <w:r w:rsidDel="00B32782">
          <w:rPr>
            <w:rFonts w:eastAsiaTheme="minorHAnsi"/>
          </w:rPr>
          <w:tab/>
        </w:r>
      </w:del>
    </w:p>
    <w:p w:rsidR="00FC30FA" w:rsidDel="00B32782" w:rsidRDefault="00FC30FA" w:rsidP="003F467F">
      <w:pPr>
        <w:pStyle w:val="ListParagraph"/>
        <w:ind w:left="1080"/>
        <w:rPr>
          <w:del w:id="195" w:author="smohanda" w:date="2016-06-06T15:50:00Z"/>
        </w:rPr>
      </w:pPr>
    </w:p>
    <w:p w:rsidR="00A079BE" w:rsidRDefault="00A079BE" w:rsidP="00A079BE">
      <w:pPr>
        <w:pStyle w:val="Heading3"/>
      </w:pPr>
      <w:bookmarkStart w:id="196" w:name="_Toc450297240"/>
      <w:r>
        <w:t>CONFIGURATION WORKFLOW FOR OV</w:t>
      </w:r>
      <w:bookmarkEnd w:id="196"/>
      <w:ins w:id="197" w:author="smohanda" w:date="2016-06-03T09:54:00Z">
        <w:r w:rsidR="00D4581F">
          <w:t xml:space="preserve"> &lt;- applicable to MLB use case</w:t>
        </w:r>
      </w:ins>
    </w:p>
    <w:p w:rsidR="00A079BE" w:rsidRDefault="00A079BE" w:rsidP="00A079BE"/>
    <w:p w:rsidR="00A079BE" w:rsidRDefault="00A079BE" w:rsidP="00A079BE"/>
    <w:p w:rsidR="00A079BE" w:rsidRDefault="00A079BE" w:rsidP="00A079BE">
      <w:r>
        <w:lastRenderedPageBreak/>
        <w:t>Assumption:</w:t>
      </w:r>
    </w:p>
    <w:p w:rsidR="00A079BE" w:rsidRDefault="00A079BE" w:rsidP="00A079BE">
      <w:pPr>
        <w:pStyle w:val="ListParagraph"/>
        <w:numPr>
          <w:ilvl w:val="0"/>
          <w:numId w:val="37"/>
        </w:numPr>
      </w:pPr>
      <w:r>
        <w:t xml:space="preserve">In the MLB network, there is a possibility that some portions of the network may still have ARUBA and others HAN, hence OV should support configuration of mDNS/UPnP-DLNA feature for both vendors. </w:t>
      </w:r>
    </w:p>
    <w:p w:rsidR="00A079BE" w:rsidRPr="00287B16" w:rsidRDefault="00A70798" w:rsidP="00A079BE">
      <w:pPr>
        <w:pStyle w:val="ListParagraph"/>
        <w:numPr>
          <w:ilvl w:val="0"/>
          <w:numId w:val="37"/>
        </w:numPr>
        <w:rPr>
          <w:ins w:id="198" w:author="smohanda" w:date="2016-06-06T15:52:00Z"/>
          <w:highlight w:val="yellow"/>
          <w:rPrChange w:id="199" w:author="nhduc" w:date="2016-10-27T17:38:00Z">
            <w:rPr>
              <w:ins w:id="200" w:author="smohanda" w:date="2016-06-06T15:52:00Z"/>
            </w:rPr>
          </w:rPrChange>
        </w:rPr>
      </w:pPr>
      <w:ins w:id="201" w:author="smohanda" w:date="2016-06-03T08:40:00Z">
        <w:r w:rsidRPr="00287B16">
          <w:rPr>
            <w:highlight w:val="yellow"/>
            <w:rPrChange w:id="202" w:author="nhduc" w:date="2016-10-27T17:38:00Z">
              <w:rPr/>
            </w:rPrChange>
          </w:rPr>
          <w:t xml:space="preserve">It is a requirement that the same switch would be supporting both </w:t>
        </w:r>
      </w:ins>
      <w:ins w:id="203" w:author="smohanda" w:date="2016-06-03T10:28:00Z">
        <w:r w:rsidR="008945A2" w:rsidRPr="00287B16">
          <w:rPr>
            <w:highlight w:val="yellow"/>
            <w:rPrChange w:id="204" w:author="nhduc" w:date="2016-10-27T17:38:00Z">
              <w:rPr/>
            </w:rPrChange>
          </w:rPr>
          <w:t>t</w:t>
        </w:r>
      </w:ins>
      <w:ins w:id="205" w:author="smohanda" w:date="2016-06-03T08:41:00Z">
        <w:r w:rsidRPr="00287B16">
          <w:rPr>
            <w:highlight w:val="yellow"/>
            <w:rPrChange w:id="206" w:author="nhduc" w:date="2016-10-27T17:38:00Z">
              <w:rPr/>
            </w:rPrChange>
          </w:rPr>
          <w:t>he ARUBA and</w:t>
        </w:r>
      </w:ins>
      <w:ins w:id="207" w:author="smohanda" w:date="2016-06-03T10:28:00Z">
        <w:r w:rsidR="008945A2" w:rsidRPr="00287B16">
          <w:rPr>
            <w:highlight w:val="yellow"/>
            <w:rPrChange w:id="208" w:author="nhduc" w:date="2016-10-27T17:38:00Z">
              <w:rPr/>
            </w:rPrChange>
          </w:rPr>
          <w:t xml:space="preserve"> HAN products. Hence the CLI configuration framework should support</w:t>
        </w:r>
      </w:ins>
      <w:ins w:id="209" w:author="smohanda" w:date="2016-06-06T15:52:00Z">
        <w:r w:rsidR="00067778" w:rsidRPr="00287B16">
          <w:rPr>
            <w:highlight w:val="yellow"/>
            <w:rPrChange w:id="210" w:author="nhduc" w:date="2016-10-27T17:38:00Z">
              <w:rPr/>
            </w:rPrChange>
          </w:rPr>
          <w:t xml:space="preserve"> this requirement</w:t>
        </w:r>
      </w:ins>
      <w:r w:rsidR="00A079BE" w:rsidRPr="00287B16">
        <w:rPr>
          <w:highlight w:val="yellow"/>
          <w:rPrChange w:id="211" w:author="nhduc" w:date="2016-10-27T17:38:00Z">
            <w:rPr/>
          </w:rPrChange>
        </w:rPr>
        <w:t>.</w:t>
      </w:r>
    </w:p>
    <w:p w:rsidR="00067778" w:rsidRDefault="00067778" w:rsidP="00A079BE">
      <w:pPr>
        <w:pStyle w:val="ListParagraph"/>
        <w:numPr>
          <w:ilvl w:val="0"/>
          <w:numId w:val="37"/>
        </w:numPr>
        <w:rPr>
          <w:ins w:id="212" w:author="smohanda" w:date="2016-06-06T15:55:00Z"/>
        </w:rPr>
      </w:pPr>
      <w:ins w:id="213" w:author="smohanda" w:date="2016-06-06T15:52:00Z">
        <w:r>
          <w:t xml:space="preserve">In the presence of both HAN APs and ARUBA APs connected to the same AOS switch, the assumption is </w:t>
        </w:r>
      </w:ins>
    </w:p>
    <w:p w:rsidR="00067778" w:rsidRDefault="00067778" w:rsidP="00067778">
      <w:pPr>
        <w:pStyle w:val="ListParagraph"/>
        <w:numPr>
          <w:ilvl w:val="1"/>
          <w:numId w:val="37"/>
        </w:numPr>
        <w:rPr>
          <w:ins w:id="214" w:author="smohanda" w:date="2016-06-06T15:55:00Z"/>
        </w:rPr>
      </w:pPr>
      <w:ins w:id="215" w:author="smohanda" w:date="2016-06-06T15:55:00Z">
        <w:r>
          <w:t>T</w:t>
        </w:r>
      </w:ins>
      <w:ins w:id="216" w:author="smohanda" w:date="2016-06-06T15:52:00Z">
        <w:r>
          <w:t xml:space="preserve">he ALE switches will continue to tunnel all mDNS/SSDP packets to the Aruba controller via L2 GRE tunnel </w:t>
        </w:r>
      </w:ins>
      <w:ins w:id="217" w:author="smohanda" w:date="2016-06-06T15:55:00Z">
        <w:r>
          <w:t>.</w:t>
        </w:r>
      </w:ins>
    </w:p>
    <w:p w:rsidR="00067778" w:rsidRDefault="00067778" w:rsidP="00067778">
      <w:pPr>
        <w:pStyle w:val="ListParagraph"/>
        <w:numPr>
          <w:ilvl w:val="1"/>
          <w:numId w:val="37"/>
        </w:numPr>
        <w:rPr>
          <w:ins w:id="218" w:author="smohanda" w:date="2016-06-06T15:55:00Z"/>
        </w:rPr>
      </w:pPr>
      <w:ins w:id="219" w:author="smohanda" w:date="2016-06-06T15:55:00Z">
        <w:r>
          <w:t>T</w:t>
        </w:r>
      </w:ins>
      <w:ins w:id="220" w:author="smohanda" w:date="2016-06-06T15:52:00Z">
        <w:r>
          <w:t xml:space="preserve">he HAN AP shall also implement the same L2 GRE tunnel to </w:t>
        </w:r>
      </w:ins>
      <w:ins w:id="221" w:author="smohanda" w:date="2016-06-06T15:53:00Z">
        <w:r>
          <w:t>the</w:t>
        </w:r>
      </w:ins>
      <w:ins w:id="222" w:author="smohanda" w:date="2016-06-06T15:52:00Z">
        <w:r>
          <w:t xml:space="preserve"> </w:t>
        </w:r>
      </w:ins>
      <w:ins w:id="223" w:author="smohanda" w:date="2016-06-06T15:53:00Z">
        <w:r>
          <w:t xml:space="preserve">Aruba controller in tunnel mode. This way the defining service caching (AirGroup) rules , enforcement and forwarding functionality is contained in the Aruba controller. </w:t>
        </w:r>
      </w:ins>
    </w:p>
    <w:p w:rsidR="00067778" w:rsidRDefault="00067778" w:rsidP="00067778">
      <w:pPr>
        <w:pStyle w:val="ListParagraph"/>
        <w:numPr>
          <w:ilvl w:val="1"/>
          <w:numId w:val="37"/>
        </w:numPr>
        <w:rPr>
          <w:ins w:id="224" w:author="smohanda" w:date="2016-06-06T16:52:00Z"/>
        </w:rPr>
      </w:pPr>
      <w:ins w:id="225" w:author="smohanda" w:date="2016-06-06T15:54:00Z">
        <w:r>
          <w:t xml:space="preserve">The ALE-switch and HAN APs are just required to forward all mDNS /SSDP multicast packets to </w:t>
        </w:r>
      </w:ins>
      <w:ins w:id="226" w:author="smohanda" w:date="2016-06-06T15:55:00Z">
        <w:r>
          <w:t>the</w:t>
        </w:r>
      </w:ins>
      <w:ins w:id="227" w:author="smohanda" w:date="2016-06-06T15:54:00Z">
        <w:r>
          <w:t xml:space="preserve"> </w:t>
        </w:r>
      </w:ins>
      <w:ins w:id="228" w:author="smohanda" w:date="2016-06-06T15:55:00Z">
        <w:r>
          <w:t>Aruba controller and forward the packets coming from the Aruba controller i</w:t>
        </w:r>
      </w:ins>
      <w:ins w:id="229" w:author="smohanda" w:date="2016-06-06T15:56:00Z">
        <w:r>
          <w:t>n the vlan associated with the traffic.</w:t>
        </w:r>
      </w:ins>
    </w:p>
    <w:p w:rsidR="00601FC3" w:rsidRDefault="00601FC3">
      <w:pPr>
        <w:pStyle w:val="ListParagraph"/>
        <w:numPr>
          <w:ilvl w:val="0"/>
          <w:numId w:val="37"/>
        </w:numPr>
        <w:rPr>
          <w:ins w:id="230" w:author="smohanda" w:date="2016-06-06T16:52:00Z"/>
        </w:rPr>
        <w:pPrChange w:id="231" w:author="smohanda" w:date="2016-06-06T16:53:00Z">
          <w:pPr>
            <w:pStyle w:val="ListParagraph"/>
            <w:numPr>
              <w:ilvl w:val="1"/>
              <w:numId w:val="37"/>
            </w:numPr>
            <w:ind w:left="1440" w:hanging="360"/>
          </w:pPr>
        </w:pPrChange>
      </w:pPr>
      <w:ins w:id="232" w:author="smohanda" w:date="2016-06-06T16:52:00Z">
        <w:r>
          <w:t>In the use case with OV assumption there are two cases that needs to be supported</w:t>
        </w:r>
      </w:ins>
    </w:p>
    <w:p w:rsidR="00601FC3" w:rsidRDefault="00601FC3" w:rsidP="00601FC3">
      <w:pPr>
        <w:pStyle w:val="ListParagraph"/>
        <w:numPr>
          <w:ilvl w:val="1"/>
          <w:numId w:val="37"/>
        </w:numPr>
        <w:rPr>
          <w:ins w:id="233" w:author="smohanda" w:date="2016-06-06T16:53:00Z"/>
        </w:rPr>
      </w:pPr>
      <w:ins w:id="234" w:author="smohanda" w:date="2016-06-06T16:53:00Z">
        <w:r>
          <w:t>Use case without HAM</w:t>
        </w:r>
      </w:ins>
    </w:p>
    <w:p w:rsidR="00601FC3" w:rsidRDefault="00601FC3" w:rsidP="00601FC3">
      <w:pPr>
        <w:pStyle w:val="ListParagraph"/>
        <w:numPr>
          <w:ilvl w:val="1"/>
          <w:numId w:val="37"/>
        </w:numPr>
      </w:pPr>
      <w:ins w:id="235" w:author="smohanda" w:date="2016-06-06T16:53:00Z">
        <w:r>
          <w:t>Use case with HAM</w:t>
        </w:r>
      </w:ins>
    </w:p>
    <w:p w:rsidR="00A079BE" w:rsidRDefault="00A079BE" w:rsidP="0085207C">
      <w:pPr>
        <w:pStyle w:val="ListParagraph"/>
      </w:pPr>
    </w:p>
    <w:p w:rsidR="00A079BE" w:rsidRDefault="00A079BE" w:rsidP="00A079BE"/>
    <w:p w:rsidR="00A079BE" w:rsidRPr="0085207C" w:rsidRDefault="00A079BE" w:rsidP="00A079BE">
      <w:pPr>
        <w:rPr>
          <w:lang w:val="fr-FR"/>
        </w:rPr>
      </w:pPr>
      <w:r w:rsidRPr="0085207C">
        <w:rPr>
          <w:lang w:val="fr-FR"/>
        </w:rPr>
        <w:t xml:space="preserve">OmniVista mDNS Application </w:t>
      </w:r>
      <w:r w:rsidR="0085207C" w:rsidRPr="0085207C">
        <w:rPr>
          <w:lang w:val="fr-FR"/>
        </w:rPr>
        <w:t xml:space="preserve">configuration </w:t>
      </w:r>
      <w:r w:rsidRPr="0085207C">
        <w:rPr>
          <w:lang w:val="fr-FR"/>
        </w:rPr>
        <w:t>requirements:</w:t>
      </w:r>
    </w:p>
    <w:p w:rsidR="00A079BE" w:rsidRPr="0085207C" w:rsidRDefault="00A079BE" w:rsidP="00A079BE">
      <w:pPr>
        <w:rPr>
          <w:lang w:val="fr-FR"/>
        </w:rPr>
      </w:pPr>
    </w:p>
    <w:p w:rsidR="00A079BE" w:rsidRDefault="00A079BE" w:rsidP="00A079BE">
      <w:r>
        <w:t>OV mDNS application should provide the ability for the administrator to select ARUBA solution or HAN solution. Based on the selection, different workflows need to be presented to the administrator.</w:t>
      </w:r>
    </w:p>
    <w:p w:rsidR="00A079BE" w:rsidRDefault="00A079BE" w:rsidP="00A079BE"/>
    <w:p w:rsidR="00A079BE" w:rsidRDefault="00A079BE" w:rsidP="00A079BE"/>
    <w:p w:rsidR="00A079BE" w:rsidRDefault="00A079BE" w:rsidP="00A079BE">
      <w:r>
        <w:t>When the user selects HAN workflow, the GUI Menu for HAN mDNS</w:t>
      </w:r>
      <w:ins w:id="236" w:author="smohanda" w:date="2016-06-06T15:56:00Z">
        <w:r w:rsidR="00344A39">
          <w:t>/SSDP</w:t>
        </w:r>
      </w:ins>
      <w:r>
        <w:t xml:space="preserve"> configuration should be presented</w:t>
      </w:r>
      <w:r w:rsidR="0085207C">
        <w:t>.</w:t>
      </w:r>
      <w:r>
        <w:t xml:space="preserve"> </w:t>
      </w:r>
      <w:r w:rsidR="0085207C">
        <w:t>F</w:t>
      </w:r>
      <w:r>
        <w:t xml:space="preserve">ollowing </w:t>
      </w:r>
      <w:r w:rsidR="0085207C">
        <w:t>GUI illustrations are sample only</w:t>
      </w:r>
      <w:r>
        <w:t>:</w:t>
      </w:r>
    </w:p>
    <w:p w:rsidR="00236F74" w:rsidRDefault="00236F74" w:rsidP="00A079BE">
      <w:bookmarkStart w:id="237" w:name="_GoBack"/>
      <w:bookmarkEnd w:id="237"/>
    </w:p>
    <w:p w:rsidR="00236F74" w:rsidRDefault="00236F74" w:rsidP="00236F74">
      <w:pPr>
        <w:pStyle w:val="Heading4"/>
      </w:pPr>
      <w:r>
        <w:lastRenderedPageBreak/>
        <w:t>mDNS/</w:t>
      </w:r>
      <w:ins w:id="238" w:author="smohanda" w:date="2016-06-06T15:57:00Z">
        <w:r w:rsidR="00344A39">
          <w:t>SSDP (</w:t>
        </w:r>
      </w:ins>
      <w:r>
        <w:t>UPnP-DLNA</w:t>
      </w:r>
      <w:ins w:id="239" w:author="smohanda" w:date="2016-06-06T15:57:00Z">
        <w:r w:rsidR="00344A39">
          <w:t>)</w:t>
        </w:r>
      </w:ins>
      <w:r>
        <w:t xml:space="preserve"> configuration</w:t>
      </w:r>
    </w:p>
    <w:p w:rsidR="00A079BE" w:rsidRDefault="008945A2" w:rsidP="00A079BE">
      <w:r>
        <w:object w:dxaOrig="7274" w:dyaOrig="6141">
          <v:shape id="_x0000_i1029" type="#_x0000_t75" style="width:362.3pt;height:307.6pt" o:ole="">
            <v:imagedata r:id="rId18" o:title=""/>
          </v:shape>
          <o:OLEObject Type="Embed" ProgID="Visio.Drawing.11" ShapeID="_x0000_i1029" DrawAspect="Content" ObjectID="_1539099146" r:id="rId19"/>
        </w:object>
      </w:r>
    </w:p>
    <w:p w:rsidR="00A079BE" w:rsidRPr="001D3D0D" w:rsidRDefault="00A079BE" w:rsidP="00A079BE">
      <w:pPr>
        <w:pStyle w:val="ListParagraph"/>
      </w:pPr>
      <w:r>
        <w:t xml:space="preserve">Figure 5: The mDNS/UPnP-DLNA configuration </w:t>
      </w:r>
    </w:p>
    <w:p w:rsidR="00A079BE" w:rsidRDefault="00A079BE" w:rsidP="00A079BE"/>
    <w:p w:rsidR="00A079BE" w:rsidRDefault="00A079BE" w:rsidP="00A079BE">
      <w:pPr>
        <w:pStyle w:val="ListParagraph"/>
        <w:numPr>
          <w:ilvl w:val="0"/>
          <w:numId w:val="42"/>
        </w:numPr>
      </w:pPr>
      <w:r>
        <w:t>Select the list of switches/AP or AP Groups to apply this configuration</w:t>
      </w:r>
    </w:p>
    <w:p w:rsidR="00A079BE" w:rsidRDefault="00A079BE" w:rsidP="00A079BE">
      <w:pPr>
        <w:pStyle w:val="ListParagraph"/>
        <w:numPr>
          <w:ilvl w:val="0"/>
          <w:numId w:val="42"/>
        </w:numPr>
      </w:pPr>
      <w:r>
        <w:t xml:space="preserve">Ability to enable/disable the mDNS/SSDP ( protocol used by UPnP-DLNA) </w:t>
      </w:r>
    </w:p>
    <w:p w:rsidR="00A079BE" w:rsidRDefault="00A079BE" w:rsidP="00A079BE">
      <w:pPr>
        <w:pStyle w:val="ListParagraph"/>
        <w:numPr>
          <w:ilvl w:val="0"/>
          <w:numId w:val="42"/>
        </w:numPr>
      </w:pPr>
      <w:r>
        <w:t>Specify the IP address of OV for the switch/AP to notify the service publication. Switch will use TRAP/ AP will communicate to WMA which inturn will raise a trap to OV.</w:t>
      </w:r>
    </w:p>
    <w:p w:rsidR="00A079BE" w:rsidRDefault="00A079BE" w:rsidP="00A079BE">
      <w:pPr>
        <w:pStyle w:val="ListParagraph"/>
        <w:numPr>
          <w:ilvl w:val="0"/>
          <w:numId w:val="42"/>
        </w:numPr>
      </w:pPr>
      <w:r>
        <w:t>Specify if service sharing rule enforcement is to be enabled or not</w:t>
      </w:r>
    </w:p>
    <w:p w:rsidR="00A079BE" w:rsidRDefault="00A079BE" w:rsidP="00A079BE">
      <w:pPr>
        <w:pStyle w:val="ListParagraph"/>
        <w:numPr>
          <w:ilvl w:val="0"/>
          <w:numId w:val="42"/>
        </w:numPr>
        <w:rPr>
          <w:ins w:id="240" w:author="smohanda" w:date="2016-06-06T16:20:00Z"/>
        </w:rPr>
      </w:pPr>
      <w:r>
        <w:t xml:space="preserve">Specify the list of shared device rules (not sure if it should be here). Figure 8 is the interface </w:t>
      </w:r>
      <w:del w:id="241" w:author="smohanda" w:date="2016-06-06T16:55:00Z">
        <w:r w:rsidDel="00601FC3">
          <w:delText xml:space="preserve">the </w:delText>
        </w:r>
      </w:del>
      <w:r>
        <w:t>that should be shown when Add shared device is selected by the administrator.</w:t>
      </w:r>
    </w:p>
    <w:p w:rsidR="00601FC3" w:rsidRDefault="00601FC3" w:rsidP="00601FC3">
      <w:pPr>
        <w:pStyle w:val="ListParagraph"/>
        <w:numPr>
          <w:ilvl w:val="1"/>
          <w:numId w:val="42"/>
        </w:numPr>
        <w:rPr>
          <w:ins w:id="242" w:author="smohanda" w:date="2016-06-06T17:00:00Z"/>
        </w:rPr>
      </w:pPr>
      <w:ins w:id="243" w:author="smohanda" w:date="2016-06-06T16:57:00Z">
        <w:r>
          <w:t>Solution with HAM</w:t>
        </w:r>
      </w:ins>
      <w:ins w:id="244" w:author="smohanda" w:date="2016-06-06T17:00:00Z">
        <w:r>
          <w:t xml:space="preserve"> - </w:t>
        </w:r>
      </w:ins>
      <w:ins w:id="245" w:author="smohanda" w:date="2016-06-06T16:58:00Z">
        <w:r>
          <w:t xml:space="preserve">Two types of users should be able to configure the service and service sharing rules. The end-user and the OV administrator. </w:t>
        </w:r>
      </w:ins>
    </w:p>
    <w:p w:rsidR="00601FC3" w:rsidRDefault="00601FC3" w:rsidP="00601FC3">
      <w:pPr>
        <w:pStyle w:val="ListParagraph"/>
        <w:numPr>
          <w:ilvl w:val="2"/>
          <w:numId w:val="42"/>
        </w:numPr>
        <w:rPr>
          <w:ins w:id="246" w:author="smohanda" w:date="2016-06-06T17:00:00Z"/>
        </w:rPr>
      </w:pPr>
      <w:ins w:id="247" w:author="smohanda" w:date="2016-06-06T16:58:00Z">
        <w:r>
          <w:t xml:space="preserve">The end-user should provide the login credentials before they can register device/service and service sharing rules. </w:t>
        </w:r>
      </w:ins>
      <w:ins w:id="248" w:author="smohanda" w:date="2016-06-06T16:59:00Z">
        <w:r>
          <w:t>The end-user shall be able to register during the first login / registration process or later.</w:t>
        </w:r>
      </w:ins>
      <w:ins w:id="249" w:author="smohanda" w:date="2016-06-06T17:02:00Z">
        <w:r>
          <w:t xml:space="preserve"> HAM should have the end-user information in its database.</w:t>
        </w:r>
      </w:ins>
    </w:p>
    <w:p w:rsidR="00601FC3" w:rsidRDefault="00601FC3" w:rsidP="00601FC3">
      <w:pPr>
        <w:pStyle w:val="ListParagraph"/>
        <w:numPr>
          <w:ilvl w:val="2"/>
          <w:numId w:val="42"/>
        </w:numPr>
        <w:rPr>
          <w:ins w:id="250" w:author="smohanda" w:date="2016-06-06T16:57:00Z"/>
        </w:rPr>
      </w:pPr>
      <w:ins w:id="251" w:author="smohanda" w:date="2016-06-06T17:01:00Z">
        <w:r>
          <w:t>The</w:t>
        </w:r>
      </w:ins>
      <w:ins w:id="252" w:author="smohanda" w:date="2016-06-06T17:00:00Z">
        <w:r>
          <w:t xml:space="preserve"> </w:t>
        </w:r>
      </w:ins>
      <w:ins w:id="253" w:author="smohanda" w:date="2016-06-06T17:01:00Z">
        <w:r>
          <w:t xml:space="preserve">OV administrators should provide the administrator login and if the login has RBAC rules that allow them to use the mDNS application and allow them to register and configure services/service sharing rules then they will be redirected to </w:t>
        </w:r>
      </w:ins>
      <w:ins w:id="254" w:author="smohanda" w:date="2016-06-06T17:02:00Z">
        <w:r>
          <w:t>the</w:t>
        </w:r>
      </w:ins>
      <w:ins w:id="255" w:author="smohanda" w:date="2016-06-06T17:01:00Z">
        <w:r>
          <w:t xml:space="preserve"> </w:t>
        </w:r>
      </w:ins>
      <w:ins w:id="256" w:author="smohanda" w:date="2016-06-06T17:02:00Z">
        <w:r>
          <w:t>appropriate configuration pages.</w:t>
        </w:r>
      </w:ins>
    </w:p>
    <w:p w:rsidR="00601FC3" w:rsidRDefault="00601FC3" w:rsidP="00601FC3">
      <w:pPr>
        <w:pStyle w:val="ListParagraph"/>
        <w:numPr>
          <w:ilvl w:val="1"/>
          <w:numId w:val="42"/>
        </w:numPr>
        <w:rPr>
          <w:ins w:id="257" w:author="smohanda" w:date="2016-06-06T17:02:00Z"/>
        </w:rPr>
      </w:pPr>
      <w:ins w:id="258" w:author="smohanda" w:date="2016-06-06T16:57:00Z">
        <w:r>
          <w:lastRenderedPageBreak/>
          <w:t>Solution without HAM</w:t>
        </w:r>
      </w:ins>
      <w:ins w:id="259" w:author="smohanda" w:date="2016-06-06T17:02:00Z">
        <w:r>
          <w:t xml:space="preserve"> – Two types of users should be able to configure the service and service sharing rules. The end-user and the OV</w:t>
        </w:r>
      </w:ins>
      <w:ins w:id="260" w:author="smohanda" w:date="2016-06-06T17:08:00Z">
        <w:r w:rsidR="00F448CD">
          <w:t xml:space="preserve"> </w:t>
        </w:r>
      </w:ins>
      <w:ins w:id="261" w:author="smohanda" w:date="2016-06-06T17:02:00Z">
        <w:r>
          <w:t xml:space="preserve"> administrator</w:t>
        </w:r>
      </w:ins>
    </w:p>
    <w:p w:rsidR="00601FC3" w:rsidRDefault="00F448CD" w:rsidP="00601FC3">
      <w:pPr>
        <w:pStyle w:val="ListParagraph"/>
        <w:numPr>
          <w:ilvl w:val="2"/>
          <w:numId w:val="42"/>
        </w:numPr>
      </w:pPr>
      <w:ins w:id="262" w:author="smohanda" w:date="2016-06-06T17:04:00Z">
        <w:r>
          <w:t xml:space="preserve">The end-users </w:t>
        </w:r>
      </w:ins>
      <w:ins w:id="263" w:author="smohanda" w:date="2016-06-06T17:05:00Z">
        <w:r>
          <w:t xml:space="preserve">have to be created in OV </w:t>
        </w:r>
      </w:ins>
      <w:ins w:id="264" w:author="smohanda" w:date="2016-06-06T17:06:00Z">
        <w:r>
          <w:t xml:space="preserve">as OV Admins </w:t>
        </w:r>
      </w:ins>
      <w:ins w:id="265" w:author="smohanda" w:date="2016-06-06T17:08:00Z">
        <w:r>
          <w:t xml:space="preserve">with very minimal privilege, just </w:t>
        </w:r>
      </w:ins>
      <w:ins w:id="266" w:author="smohanda" w:date="2016-06-06T17:06:00Z">
        <w:r>
          <w:t xml:space="preserve">to just </w:t>
        </w:r>
      </w:ins>
      <w:ins w:id="267" w:author="smohanda" w:date="2016-06-06T17:05:00Z">
        <w:r>
          <w:t xml:space="preserve">register </w:t>
        </w:r>
      </w:ins>
      <w:ins w:id="268" w:author="smohanda" w:date="2016-06-06T17:06:00Z">
        <w:r>
          <w:t>the</w:t>
        </w:r>
      </w:ins>
      <w:ins w:id="269" w:author="smohanda" w:date="2016-06-06T17:05:00Z">
        <w:r>
          <w:t xml:space="preserve"> device mac address/service and rules.</w:t>
        </w:r>
      </w:ins>
      <w:ins w:id="270" w:author="smohanda" w:date="2016-06-06T17:07:00Z">
        <w:r>
          <w:t xml:space="preserve"> So the OV network administrator should have created these users before.</w:t>
        </w:r>
      </w:ins>
    </w:p>
    <w:p w:rsidR="00236F74" w:rsidRDefault="00236F74" w:rsidP="00236F74">
      <w:pPr>
        <w:pStyle w:val="Heading4"/>
      </w:pPr>
      <w:r>
        <w:t xml:space="preserve">mDNS/UPnP-DLNA shared device/service registration </w:t>
      </w:r>
    </w:p>
    <w:p w:rsidR="00A079BE" w:rsidRDefault="00A079BE" w:rsidP="00A079BE"/>
    <w:p w:rsidR="00A079BE" w:rsidRDefault="00A079BE" w:rsidP="00A079BE">
      <w:pPr>
        <w:rPr>
          <w:ins w:id="271" w:author="smohanda" w:date="2016-06-06T16:22:00Z"/>
        </w:rPr>
      </w:pPr>
      <w:r>
        <w:t xml:space="preserve">The shared device registration workflow </w:t>
      </w:r>
      <w:ins w:id="272" w:author="smohanda" w:date="2016-06-06T16:20:00Z">
        <w:r w:rsidR="00AF6D25">
          <w:t xml:space="preserve">portal </w:t>
        </w:r>
      </w:ins>
      <w:r>
        <w:t>should be available to the end-user and to the administrator</w:t>
      </w:r>
      <w:r w:rsidR="0085207C">
        <w:t>. It is independent of the presence of BYOD registration</w:t>
      </w:r>
      <w:ins w:id="273" w:author="smohanda" w:date="2016-06-06T17:09:00Z">
        <w:r w:rsidR="00F448CD">
          <w:t xml:space="preserve"> application (HAM)</w:t>
        </w:r>
      </w:ins>
      <w:r>
        <w:t xml:space="preserve">. </w:t>
      </w:r>
      <w:ins w:id="274" w:author="smohanda" w:date="2016-06-03T10:34:00Z">
        <w:r w:rsidR="008945A2">
          <w:t xml:space="preserve">There are two types of administrators that can register service devices, the network administrator and an end user type of administrator. </w:t>
        </w:r>
      </w:ins>
      <w:ins w:id="275" w:author="smohanda" w:date="2016-06-03T10:35:00Z">
        <w:r w:rsidR="008945A2">
          <w:t xml:space="preserve">The user with network administrator privileges can add/remove/modify all the registered devices. </w:t>
        </w:r>
      </w:ins>
      <w:ins w:id="276" w:author="smohanda" w:date="2016-06-03T10:36:00Z">
        <w:r w:rsidR="008945A2">
          <w:t xml:space="preserve">The </w:t>
        </w:r>
      </w:ins>
      <w:ins w:id="277" w:author="smohanda" w:date="2016-06-06T16:21:00Z">
        <w:r w:rsidR="00AF6D25">
          <w:t>end-</w:t>
        </w:r>
      </w:ins>
      <w:ins w:id="278" w:author="smohanda" w:date="2016-06-03T10:36:00Z">
        <w:r w:rsidR="008945A2">
          <w:t>user with user level priv</w:t>
        </w:r>
      </w:ins>
      <w:ins w:id="279" w:author="smohanda" w:date="2016-06-03T10:37:00Z">
        <w:r w:rsidR="008945A2">
          <w:t>i</w:t>
        </w:r>
      </w:ins>
      <w:ins w:id="280" w:author="smohanda" w:date="2016-06-03T10:36:00Z">
        <w:r w:rsidR="008945A2">
          <w:t xml:space="preserve">leges can only add/remove/modify only the devices he or she added. </w:t>
        </w:r>
      </w:ins>
    </w:p>
    <w:p w:rsidR="00AF6D25" w:rsidRDefault="00AF6D25" w:rsidP="00A079BE">
      <w:pPr>
        <w:rPr>
          <w:ins w:id="281" w:author="smohanda" w:date="2016-06-06T16:22:00Z"/>
        </w:rPr>
      </w:pPr>
    </w:p>
    <w:p w:rsidR="00AF6D25" w:rsidDel="00AF6D25" w:rsidRDefault="00AF6D25" w:rsidP="00A079BE">
      <w:pPr>
        <w:rPr>
          <w:del w:id="282" w:author="smohanda" w:date="2016-06-06T16:24:00Z"/>
        </w:rPr>
      </w:pPr>
    </w:p>
    <w:p w:rsidR="00A079BE" w:rsidDel="00AF6D25" w:rsidRDefault="00A079BE" w:rsidP="00A079BE">
      <w:pPr>
        <w:rPr>
          <w:del w:id="283" w:author="smohanda" w:date="2016-06-06T16:24:00Z"/>
        </w:rPr>
      </w:pPr>
    </w:p>
    <w:p w:rsidR="00A079BE" w:rsidRDefault="00A079BE" w:rsidP="00A079BE">
      <w:r>
        <w:t>For</w:t>
      </w:r>
      <w:ins w:id="284" w:author="smohanda" w:date="2016-06-06T16:24:00Z">
        <w:r w:rsidR="00AF6D25">
          <w:t xml:space="preserve"> end</w:t>
        </w:r>
      </w:ins>
      <w:del w:id="285" w:author="smohanda" w:date="2016-06-06T16:24:00Z">
        <w:r w:rsidDel="00AF6D25">
          <w:delText xml:space="preserve"> </w:delText>
        </w:r>
      </w:del>
      <w:r>
        <w:t>users, a portal should be available, which the user can access</w:t>
      </w:r>
      <w:ins w:id="286" w:author="smohanda" w:date="2016-06-06T17:10:00Z">
        <w:r w:rsidR="00F448CD">
          <w:t xml:space="preserve">. In the presence of HAM the end-users are known to HAM in its database. </w:t>
        </w:r>
      </w:ins>
      <w:ins w:id="287" w:author="smohanda" w:date="2016-06-06T17:11:00Z">
        <w:r w:rsidR="00F448CD">
          <w:t>In the absence of HAM the end-users should have a login created in OV to configure the mDNS/SSDP services and sharing rules.</w:t>
        </w:r>
      </w:ins>
      <w:del w:id="288" w:author="smohanda" w:date="2016-06-06T17:10:00Z">
        <w:r w:rsidDel="00F448CD">
          <w:delText xml:space="preserve"> </w:delText>
        </w:r>
      </w:del>
    </w:p>
    <w:p w:rsidR="00A079BE" w:rsidRDefault="00A079BE" w:rsidP="00A079BE">
      <w:pPr>
        <w:pStyle w:val="ListParagraph"/>
        <w:numPr>
          <w:ilvl w:val="0"/>
          <w:numId w:val="43"/>
        </w:numPr>
      </w:pPr>
      <w:r>
        <w:t xml:space="preserve">The First Page should first prompt the user  </w:t>
      </w:r>
    </w:p>
    <w:p w:rsidR="00A079BE" w:rsidRDefault="00A079BE" w:rsidP="00A079BE">
      <w:pPr>
        <w:pStyle w:val="ListParagraph"/>
        <w:numPr>
          <w:ilvl w:val="1"/>
          <w:numId w:val="43"/>
        </w:numPr>
      </w:pPr>
      <w:r>
        <w:t>T</w:t>
      </w:r>
      <w:ins w:id="289" w:author="smohanda" w:date="2016-06-06T16:24:00Z">
        <w:r w:rsidR="00AF6D25">
          <w:t>o</w:t>
        </w:r>
      </w:ins>
      <w:del w:id="290" w:author="smohanda" w:date="2016-06-06T16:24:00Z">
        <w:r w:rsidDel="00AF6D25">
          <w:delText xml:space="preserve">he </w:delText>
        </w:r>
      </w:del>
      <w:r>
        <w:t>enter the username / password</w:t>
      </w:r>
    </w:p>
    <w:p w:rsidR="00A079BE" w:rsidRDefault="00A079BE" w:rsidP="00A079BE">
      <w:pPr>
        <w:pStyle w:val="ListParagraph"/>
        <w:numPr>
          <w:ilvl w:val="1"/>
          <w:numId w:val="43"/>
        </w:numPr>
      </w:pPr>
      <w:r>
        <w:t>Then select ok/cancel</w:t>
      </w:r>
    </w:p>
    <w:p w:rsidR="00A079BE" w:rsidRDefault="00A079BE" w:rsidP="00A079BE">
      <w:pPr>
        <w:pStyle w:val="ListParagraph"/>
        <w:ind w:left="1440"/>
      </w:pPr>
    </w:p>
    <w:p w:rsidR="00A079BE" w:rsidRDefault="00A079BE" w:rsidP="00A079BE">
      <w:r>
        <w:object w:dxaOrig="6554" w:dyaOrig="3242">
          <v:shape id="_x0000_i1030" type="#_x0000_t75" style="width:327.15pt;height:161.3pt" o:ole="">
            <v:imagedata r:id="rId20" o:title=""/>
          </v:shape>
          <o:OLEObject Type="Embed" ProgID="Visio.Drawing.11" ShapeID="_x0000_i1030" DrawAspect="Content" ObjectID="_1539099147" r:id="rId21"/>
        </w:object>
      </w:r>
    </w:p>
    <w:p w:rsidR="00A079BE" w:rsidRDefault="00A079BE" w:rsidP="00A079BE">
      <w:pPr>
        <w:pStyle w:val="ListParagraph"/>
      </w:pPr>
      <w:r>
        <w:t>Figure 6: end-user login page to register shared device</w:t>
      </w:r>
    </w:p>
    <w:p w:rsidR="00A079BE" w:rsidRDefault="00A079BE" w:rsidP="00A079BE">
      <w:pPr>
        <w:pStyle w:val="ListParagraph"/>
      </w:pPr>
    </w:p>
    <w:p w:rsidR="00A079BE" w:rsidRDefault="00AF6D25" w:rsidP="00A079BE">
      <w:pPr>
        <w:pStyle w:val="ListParagraph"/>
        <w:numPr>
          <w:ilvl w:val="0"/>
          <w:numId w:val="43"/>
        </w:numPr>
      </w:pPr>
      <w:ins w:id="291" w:author="smohanda" w:date="2016-06-06T16:24:00Z">
        <w:r>
          <w:t>Onc</w:t>
        </w:r>
        <w:r w:rsidR="00F448CD">
          <w:t>e the end-user is authenticated</w:t>
        </w:r>
      </w:ins>
      <w:ins w:id="292" w:author="smohanda" w:date="2016-06-06T17:11:00Z">
        <w:r w:rsidR="00F448CD">
          <w:t xml:space="preserve"> ( in the presence of HAM they are authenticated against the HAM database and in the absence of HAM a local database maintained by OV)</w:t>
        </w:r>
      </w:ins>
      <w:ins w:id="293" w:author="smohanda" w:date="2016-06-06T16:24:00Z">
        <w:r>
          <w:t xml:space="preserve"> </w:t>
        </w:r>
      </w:ins>
      <w:del w:id="294" w:author="smohanda" w:date="2016-06-06T16:25:00Z">
        <w:r w:rsidR="00A079BE" w:rsidDel="00AF6D25">
          <w:delText>For end-user</w:delText>
        </w:r>
      </w:del>
      <w:r w:rsidR="00A079BE">
        <w:t xml:space="preserve"> the following information should be requested</w:t>
      </w:r>
    </w:p>
    <w:p w:rsidR="00A079BE" w:rsidRDefault="00A079BE" w:rsidP="00A079BE">
      <w:pPr>
        <w:pStyle w:val="ListParagraph"/>
        <w:numPr>
          <w:ilvl w:val="1"/>
          <w:numId w:val="43"/>
        </w:numPr>
      </w:pPr>
      <w:r>
        <w:t>Device name being shared</w:t>
      </w:r>
    </w:p>
    <w:p w:rsidR="00A079BE" w:rsidRDefault="00A079BE" w:rsidP="00A079BE">
      <w:pPr>
        <w:pStyle w:val="ListParagraph"/>
        <w:numPr>
          <w:ilvl w:val="1"/>
          <w:numId w:val="43"/>
        </w:numPr>
      </w:pPr>
      <w:r>
        <w:t>Device mac address being shared</w:t>
      </w:r>
    </w:p>
    <w:p w:rsidR="00AF6D25" w:rsidRDefault="00A079BE" w:rsidP="00A079BE">
      <w:pPr>
        <w:pStyle w:val="ListParagraph"/>
        <w:numPr>
          <w:ilvl w:val="1"/>
          <w:numId w:val="43"/>
        </w:numPr>
        <w:rPr>
          <w:ins w:id="295" w:author="smohanda" w:date="2016-06-06T16:26:00Z"/>
        </w:rPr>
      </w:pPr>
      <w:r>
        <w:t>List of mac address to share this device with</w:t>
      </w:r>
      <w:ins w:id="296" w:author="smohanda" w:date="2016-06-06T16:25:00Z">
        <w:r w:rsidR="00AF6D25">
          <w:t xml:space="preserve"> </w:t>
        </w:r>
      </w:ins>
    </w:p>
    <w:p w:rsidR="00A079BE" w:rsidRDefault="00A079BE" w:rsidP="00A079BE">
      <w:pPr>
        <w:pStyle w:val="ListParagraph"/>
        <w:numPr>
          <w:ilvl w:val="1"/>
          <w:numId w:val="43"/>
        </w:numPr>
      </w:pPr>
      <w:r>
        <w:t xml:space="preserve">Then </w:t>
      </w:r>
      <w:ins w:id="297" w:author="smohanda" w:date="2016-06-06T16:26:00Z">
        <w:r w:rsidR="00AF6D25">
          <w:t>specify the list of switches /APs this has to be pushed to</w:t>
        </w:r>
      </w:ins>
      <w:del w:id="298" w:author="smohanda" w:date="2016-06-06T16:26:00Z">
        <w:r w:rsidDel="00AF6D25">
          <w:delText>Specify the service rule list to be pushed to the switches</w:delText>
        </w:r>
      </w:del>
    </w:p>
    <w:p w:rsidR="00A079BE" w:rsidRDefault="00A079BE" w:rsidP="00A079BE"/>
    <w:p w:rsidR="00A079BE" w:rsidRDefault="00F448CD" w:rsidP="00A079BE">
      <w:r>
        <w:object w:dxaOrig="6554" w:dyaOrig="4934">
          <v:shape id="_x0000_i1031" type="#_x0000_t75" style="width:327.15pt;height:246.55pt" o:ole="">
            <v:imagedata r:id="rId22" o:title=""/>
          </v:shape>
          <o:OLEObject Type="Embed" ProgID="Visio.Drawing.11" ShapeID="_x0000_i1031" DrawAspect="Content" ObjectID="_1539099148" r:id="rId23"/>
        </w:object>
      </w:r>
    </w:p>
    <w:p w:rsidR="00A079BE" w:rsidRDefault="00A079BE" w:rsidP="00A079BE">
      <w:pPr>
        <w:pStyle w:val="ListParagraph"/>
      </w:pPr>
      <w:r>
        <w:t>Figure 7: Configuration of the shared device</w:t>
      </w:r>
    </w:p>
    <w:p w:rsidR="00A079BE" w:rsidRDefault="00A079BE" w:rsidP="00A079BE"/>
    <w:p w:rsidR="00A079BE" w:rsidRDefault="00A079BE" w:rsidP="00A079BE"/>
    <w:p w:rsidR="00A079BE" w:rsidRDefault="00A079BE" w:rsidP="00A079BE"/>
    <w:p w:rsidR="00A079BE" w:rsidRDefault="00A079BE" w:rsidP="00A079BE">
      <w:pPr>
        <w:pStyle w:val="ListParagraph"/>
        <w:numPr>
          <w:ilvl w:val="0"/>
          <w:numId w:val="43"/>
        </w:numPr>
      </w:pPr>
      <w:r>
        <w:t>For OV administrator the following information should be requested</w:t>
      </w:r>
      <w:r w:rsidR="00236F74">
        <w:t>.</w:t>
      </w:r>
      <w:r>
        <w:t xml:space="preserve"> </w:t>
      </w:r>
    </w:p>
    <w:p w:rsidR="00A079BE" w:rsidRDefault="0024456D" w:rsidP="00A079BE">
      <w:r>
        <w:object w:dxaOrig="6554" w:dyaOrig="6986">
          <v:shape id="_x0000_i1032" type="#_x0000_t75" style="width:327.15pt;height:349.65pt" o:ole="">
            <v:imagedata r:id="rId24" o:title=""/>
          </v:shape>
          <o:OLEObject Type="Embed" ProgID="Visio.Drawing.11" ShapeID="_x0000_i1032" DrawAspect="Content" ObjectID="_1539099149" r:id="rId25"/>
        </w:object>
      </w:r>
    </w:p>
    <w:p w:rsidR="00A079BE" w:rsidRDefault="00A079BE" w:rsidP="00A079BE">
      <w:pPr>
        <w:pStyle w:val="ListParagraph"/>
      </w:pPr>
      <w:r>
        <w:t>Figure 8: OV Administrator shared device registration</w:t>
      </w:r>
    </w:p>
    <w:p w:rsidR="00A079BE" w:rsidRPr="0038787C" w:rsidRDefault="00A079BE" w:rsidP="00A079BE">
      <w:pPr>
        <w:pStyle w:val="ListParagraph"/>
        <w:ind w:left="2160"/>
      </w:pPr>
      <w:r>
        <w:t xml:space="preserve"> </w:t>
      </w:r>
    </w:p>
    <w:p w:rsidR="00E17C5E" w:rsidRDefault="0085207C" w:rsidP="0085207C">
      <w:r>
        <w:t>In the presence of BYOD application</w:t>
      </w:r>
      <w:ins w:id="299" w:author="smohanda" w:date="2016-06-06T16:28:00Z">
        <w:r w:rsidR="00AF6D25">
          <w:t xml:space="preserve"> (HAM)</w:t>
        </w:r>
      </w:ins>
      <w:r>
        <w:t xml:space="preserve">, the employee device registration page should allow similar sharing rules </w:t>
      </w:r>
      <w:ins w:id="300" w:author="smohanda" w:date="2016-06-06T16:29:00Z">
        <w:r w:rsidR="00AF6D25">
          <w:t>to</w:t>
        </w:r>
      </w:ins>
      <w:del w:id="301" w:author="smohanda" w:date="2016-06-06T16:29:00Z">
        <w:r w:rsidDel="00AF6D25">
          <w:delText>as</w:delText>
        </w:r>
      </w:del>
      <w:r>
        <w:t xml:space="preserve"> the end-user.</w:t>
      </w:r>
      <w:ins w:id="302" w:author="smohanda" w:date="2016-06-06T16:29:00Z">
        <w:r w:rsidR="00AF6D25">
          <w:t xml:space="preserve"> The end-user when registering their BYOD device for the first time should be prompted “Do you want to share a service” and be redirected to the “service sharing rules page</w:t>
        </w:r>
      </w:ins>
      <w:ins w:id="303" w:author="smohanda" w:date="2016-06-06T16:30:00Z">
        <w:r w:rsidR="00AF6D25">
          <w:t xml:space="preserve"> as shown in Figure 7. </w:t>
        </w:r>
      </w:ins>
    </w:p>
    <w:p w:rsidR="0085207C" w:rsidRDefault="0085207C" w:rsidP="0085207C"/>
    <w:p w:rsidR="0085207C" w:rsidRDefault="0085207C" w:rsidP="0085207C">
      <w:r>
        <w:t>The  number of devices a particular end-user or employee is able to share should be limited. The number could be limited to 4 devices per user.</w:t>
      </w:r>
    </w:p>
    <w:p w:rsidR="00236F74" w:rsidRDefault="00236F74" w:rsidP="0085207C"/>
    <w:p w:rsidR="00236F74" w:rsidRDefault="00236F74" w:rsidP="00236F74">
      <w:pPr>
        <w:pStyle w:val="Heading4"/>
      </w:pPr>
      <w:r>
        <w:t>mDNS/UPnP-</w:t>
      </w:r>
      <w:r w:rsidR="004B634A">
        <w:t xml:space="preserve">DLNA services </w:t>
      </w:r>
    </w:p>
    <w:p w:rsidR="004B634A" w:rsidRDefault="004B634A" w:rsidP="004B634A">
      <w:pPr>
        <w:ind w:left="864"/>
      </w:pPr>
    </w:p>
    <w:p w:rsidR="004B634A" w:rsidRDefault="004B634A" w:rsidP="004B634A">
      <w:r>
        <w:t xml:space="preserve">The following services should be </w:t>
      </w:r>
      <w:r w:rsidR="00180A4E">
        <w:t>supported by default in Phase 1.</w:t>
      </w:r>
    </w:p>
    <w:p w:rsidR="00180A4E" w:rsidRDefault="00180A4E" w:rsidP="00180A4E">
      <w:pPr>
        <w:pStyle w:val="ListParagraph"/>
        <w:numPr>
          <w:ilvl w:val="0"/>
          <w:numId w:val="47"/>
        </w:numPr>
      </w:pPr>
      <w:r>
        <w:t>AirPrint</w:t>
      </w:r>
    </w:p>
    <w:p w:rsidR="00180A4E" w:rsidRDefault="00180A4E" w:rsidP="00180A4E">
      <w:pPr>
        <w:pStyle w:val="ListParagraph"/>
        <w:numPr>
          <w:ilvl w:val="0"/>
          <w:numId w:val="47"/>
        </w:numPr>
      </w:pPr>
      <w:r>
        <w:t>AirPlay</w:t>
      </w:r>
    </w:p>
    <w:p w:rsidR="00180A4E" w:rsidRDefault="00180A4E" w:rsidP="00180A4E">
      <w:pPr>
        <w:pStyle w:val="ListParagraph"/>
        <w:numPr>
          <w:ilvl w:val="0"/>
          <w:numId w:val="47"/>
        </w:numPr>
      </w:pPr>
      <w:r>
        <w:t>iShare</w:t>
      </w:r>
    </w:p>
    <w:p w:rsidR="00180A4E" w:rsidRDefault="00180A4E" w:rsidP="00180A4E">
      <w:pPr>
        <w:pStyle w:val="ListParagraph"/>
        <w:numPr>
          <w:ilvl w:val="0"/>
          <w:numId w:val="47"/>
        </w:numPr>
      </w:pPr>
      <w:r>
        <w:t>DLNA-Print</w:t>
      </w:r>
    </w:p>
    <w:p w:rsidR="00180A4E" w:rsidRDefault="00180A4E" w:rsidP="00180A4E">
      <w:pPr>
        <w:pStyle w:val="ListParagraph"/>
        <w:numPr>
          <w:ilvl w:val="0"/>
          <w:numId w:val="47"/>
        </w:numPr>
      </w:pPr>
      <w:r>
        <w:t>Chromecast</w:t>
      </w:r>
    </w:p>
    <w:p w:rsidR="00180A4E" w:rsidRDefault="00180A4E" w:rsidP="00180A4E">
      <w:pPr>
        <w:pStyle w:val="ListParagraph"/>
        <w:numPr>
          <w:ilvl w:val="0"/>
          <w:numId w:val="47"/>
        </w:numPr>
      </w:pPr>
      <w:r>
        <w:lastRenderedPageBreak/>
        <w:t>DLNA-media</w:t>
      </w:r>
    </w:p>
    <w:p w:rsidR="00180A4E" w:rsidRDefault="00180A4E" w:rsidP="00180A4E">
      <w:r>
        <w:t>The rest of the services like iTunes,iChat and remote mgmt can be supported in Phase 2.</w:t>
      </w:r>
    </w:p>
    <w:p w:rsidR="00180A4E" w:rsidRDefault="00180A4E" w:rsidP="00180A4E"/>
    <w:p w:rsidR="00236F74" w:rsidRDefault="00236F74" w:rsidP="00236F74">
      <w:pPr>
        <w:ind w:left="864"/>
      </w:pPr>
    </w:p>
    <w:p w:rsidR="00180A4E" w:rsidRDefault="00180A4E" w:rsidP="00180A4E">
      <w:r>
        <w:t>Generic Service Sharing Rules can be created</w:t>
      </w:r>
      <w:r w:rsidR="00711676">
        <w:t xml:space="preserve"> per service instead </w:t>
      </w:r>
      <w:ins w:id="304" w:author="smohanda" w:date="2016-06-06T16:31:00Z">
        <w:r w:rsidR="00453A90">
          <w:t xml:space="preserve">of </w:t>
        </w:r>
      </w:ins>
      <w:r w:rsidR="00711676">
        <w:t>per device per service</w:t>
      </w:r>
      <w:r>
        <w:t>.</w:t>
      </w:r>
    </w:p>
    <w:p w:rsidR="00180A4E" w:rsidRDefault="00180A4E" w:rsidP="00180A4E"/>
    <w:p w:rsidR="00180A4E" w:rsidRDefault="00180A4E" w:rsidP="00180A4E">
      <w:r>
        <w:t>Example: AirPrint service is allowed by user/user-role/vlan /location/SSID/</w:t>
      </w:r>
    </w:p>
    <w:p w:rsidR="00180A4E" w:rsidRDefault="00965D90" w:rsidP="00180A4E">
      <w:pPr>
        <w:rPr>
          <w:ins w:id="305" w:author="smohanda" w:date="2016-06-06T15:50:00Z"/>
        </w:rPr>
      </w:pPr>
      <w:r>
        <w:object w:dxaOrig="8138" w:dyaOrig="7562">
          <v:shape id="_x0000_i1033" type="#_x0000_t75" style="width:408.4pt;height:379pt" o:ole="">
            <v:imagedata r:id="rId26" o:title=""/>
          </v:shape>
          <o:OLEObject Type="Embed" ProgID="Visio.Drawing.11" ShapeID="_x0000_i1033" DrawAspect="Content" ObjectID="_1539099150" r:id="rId27"/>
        </w:object>
      </w:r>
    </w:p>
    <w:p w:rsidR="00B32782" w:rsidRPr="00FC30FA" w:rsidRDefault="00453A90" w:rsidP="00B32782">
      <w:pPr>
        <w:pStyle w:val="Heading3"/>
        <w:rPr>
          <w:ins w:id="306" w:author="smohanda" w:date="2016-06-06T15:50:00Z"/>
          <w:rFonts w:eastAsiaTheme="minorHAnsi"/>
        </w:rPr>
      </w:pPr>
      <w:ins w:id="307" w:author="smohanda" w:date="2016-06-06T16:31:00Z">
        <w:r>
          <w:rPr>
            <w:rFonts w:eastAsiaTheme="minorHAnsi"/>
          </w:rPr>
          <w:t xml:space="preserve">CLI /Web </w:t>
        </w:r>
      </w:ins>
      <w:ins w:id="308" w:author="smohanda" w:date="2016-06-06T15:50:00Z">
        <w:r w:rsidR="00B32782">
          <w:rPr>
            <w:rFonts w:eastAsiaTheme="minorHAnsi"/>
          </w:rPr>
          <w:t>Configuration SMB/MLB use cases</w:t>
        </w:r>
        <w:r w:rsidR="00B32782">
          <w:rPr>
            <w:rFonts w:eastAsiaTheme="minorHAnsi"/>
          </w:rPr>
          <w:tab/>
        </w:r>
      </w:ins>
    </w:p>
    <w:p w:rsidR="00B32782" w:rsidRDefault="00B32782" w:rsidP="00B32782">
      <w:pPr>
        <w:pStyle w:val="Heading4"/>
        <w:rPr>
          <w:ins w:id="309" w:author="smohanda" w:date="2016-06-06T15:50:00Z"/>
        </w:rPr>
      </w:pPr>
      <w:ins w:id="310" w:author="smohanda" w:date="2016-06-06T15:50:00Z">
        <w:r>
          <w:t>Configuration Requirement on Switch</w:t>
        </w:r>
      </w:ins>
    </w:p>
    <w:p w:rsidR="00B32782" w:rsidRPr="002C5403" w:rsidRDefault="00B32782" w:rsidP="00B32782">
      <w:pPr>
        <w:pStyle w:val="Heading5"/>
        <w:rPr>
          <w:ins w:id="311" w:author="smohanda" w:date="2016-06-06T15:50:00Z"/>
        </w:rPr>
      </w:pPr>
      <w:ins w:id="312" w:author="smohanda" w:date="2016-06-06T15:50:00Z">
        <w:r>
          <w:t>Global configuration if the network has either HAN products and ALE or ARUBA and ALE supported by the switch.</w:t>
        </w:r>
      </w:ins>
    </w:p>
    <w:p w:rsidR="00B32782" w:rsidRDefault="00B32782" w:rsidP="00B32782">
      <w:pPr>
        <w:pStyle w:val="ListParagraph"/>
        <w:rPr>
          <w:ins w:id="313" w:author="smohanda" w:date="2016-06-06T15:50:00Z"/>
        </w:rPr>
      </w:pPr>
      <w:ins w:id="314" w:author="smohanda" w:date="2016-06-06T15:50:00Z">
        <w:r>
          <w:t>ALE switches already have configuration to support mDNS/SSDP(for UPnP/DLNA)</w:t>
        </w:r>
      </w:ins>
    </w:p>
    <w:p w:rsidR="00B32782" w:rsidRDefault="00B32782" w:rsidP="00B32782">
      <w:pPr>
        <w:pStyle w:val="ListParagraph"/>
        <w:numPr>
          <w:ilvl w:val="0"/>
          <w:numId w:val="44"/>
        </w:numPr>
        <w:rPr>
          <w:ins w:id="315" w:author="smohanda" w:date="2016-06-06T15:50:00Z"/>
        </w:rPr>
      </w:pPr>
      <w:ins w:id="316" w:author="smohanda" w:date="2016-06-06T15:50:00Z">
        <w:r>
          <w:t xml:space="preserve">mdns-relay {enable | disable} </w:t>
        </w:r>
        <w:r>
          <w:rPr>
            <w:color w:val="FF0000"/>
          </w:rPr>
          <w:t>mode { tunnel | gateway | proxy | L2-forward</w:t>
        </w:r>
        <w:r w:rsidRPr="003C07DD">
          <w:rPr>
            <w:color w:val="FF0000"/>
          </w:rPr>
          <w:t>}</w:t>
        </w:r>
      </w:ins>
    </w:p>
    <w:p w:rsidR="00B32782" w:rsidRDefault="00B32782" w:rsidP="00B32782">
      <w:pPr>
        <w:pStyle w:val="ListParagraph"/>
        <w:numPr>
          <w:ilvl w:val="2"/>
          <w:numId w:val="38"/>
        </w:numPr>
        <w:rPr>
          <w:ins w:id="317" w:author="smohanda" w:date="2016-06-06T15:50:00Z"/>
        </w:rPr>
      </w:pPr>
      <w:ins w:id="318" w:author="smohanda" w:date="2016-06-06T15:50:00Z">
        <w:r>
          <w:t>tunnel: is for ALE/ARUBA on edge switches</w:t>
        </w:r>
      </w:ins>
    </w:p>
    <w:p w:rsidR="00B32782" w:rsidRDefault="00B32782" w:rsidP="00B32782">
      <w:pPr>
        <w:pStyle w:val="ListParagraph"/>
        <w:numPr>
          <w:ilvl w:val="2"/>
          <w:numId w:val="38"/>
        </w:numPr>
        <w:rPr>
          <w:ins w:id="319" w:author="smohanda" w:date="2016-06-06T15:50:00Z"/>
        </w:rPr>
      </w:pPr>
      <w:ins w:id="320" w:author="smohanda" w:date="2016-06-06T15:50:00Z">
        <w:r>
          <w:lastRenderedPageBreak/>
          <w:t>gateway : is for ALE/HAN on the router that is forwarding mDNS across L3 boundary</w:t>
        </w:r>
      </w:ins>
    </w:p>
    <w:p w:rsidR="00B32782" w:rsidRDefault="00B32782" w:rsidP="00B32782">
      <w:pPr>
        <w:pStyle w:val="ListParagraph"/>
        <w:numPr>
          <w:ilvl w:val="2"/>
          <w:numId w:val="38"/>
        </w:numPr>
        <w:rPr>
          <w:ins w:id="321" w:author="smohanda" w:date="2016-06-06T15:50:00Z"/>
        </w:rPr>
      </w:pPr>
      <w:ins w:id="322" w:author="smohanda" w:date="2016-06-06T15:50:00Z">
        <w:r>
          <w:t>proxy : this is the mode in the MLB use case in the presence of OV for ALE/HAN Solution</w:t>
        </w:r>
      </w:ins>
      <w:ins w:id="323" w:author="smohanda" w:date="2016-06-06T16:32:00Z">
        <w:r w:rsidR="00453A90">
          <w:t xml:space="preserve"> (for distributed mDNS/SSDP proxy function)</w:t>
        </w:r>
      </w:ins>
      <w:ins w:id="324" w:author="smohanda" w:date="2016-06-06T15:50:00Z">
        <w:r>
          <w:t xml:space="preserve">. The  edge switches/APs shall cache the service information and respond to client requests if from a different vlan. If there is a notification-server IP address configured then in this mode a TRAP should be sent to that IP address of OV. </w:t>
        </w:r>
      </w:ins>
    </w:p>
    <w:p w:rsidR="00B32782" w:rsidRDefault="00B32782" w:rsidP="00B32782">
      <w:pPr>
        <w:pStyle w:val="ListParagraph"/>
        <w:numPr>
          <w:ilvl w:val="2"/>
          <w:numId w:val="38"/>
        </w:numPr>
        <w:rPr>
          <w:ins w:id="325" w:author="smohanda" w:date="2016-06-06T15:50:00Z"/>
        </w:rPr>
      </w:pPr>
      <w:ins w:id="326" w:author="smohanda" w:date="2016-06-06T15:50:00Z">
        <w:r>
          <w:t>L2-forward:  This is the basic mode where the mDNS/UPnp multicast frames are forwarded normally on the L2 vlan.</w:t>
        </w:r>
      </w:ins>
    </w:p>
    <w:p w:rsidR="00B32782" w:rsidRDefault="00B32782" w:rsidP="00B32782">
      <w:pPr>
        <w:pStyle w:val="ListParagraph"/>
        <w:numPr>
          <w:ilvl w:val="2"/>
          <w:numId w:val="38"/>
        </w:numPr>
        <w:rPr>
          <w:ins w:id="327" w:author="smohanda" w:date="2016-06-06T15:50:00Z"/>
        </w:rPr>
      </w:pPr>
      <w:ins w:id="328" w:author="smohanda" w:date="2016-06-06T15:50:00Z">
        <w:r>
          <w:t>Since the mode was not part of the existing software release in order to be compatible we should  leave the default as tunnel if no mode is specified.</w:t>
        </w:r>
      </w:ins>
    </w:p>
    <w:p w:rsidR="00B32782" w:rsidRDefault="00B32782" w:rsidP="00B32782">
      <w:pPr>
        <w:pStyle w:val="ListParagraph"/>
        <w:numPr>
          <w:ilvl w:val="0"/>
          <w:numId w:val="44"/>
        </w:numPr>
        <w:rPr>
          <w:ins w:id="329" w:author="smohanda" w:date="2016-06-06T15:50:00Z"/>
        </w:rPr>
      </w:pPr>
      <w:ins w:id="330" w:author="smohanda" w:date="2016-06-06T15:50:00Z">
        <w:r>
          <w:t>ssdp-relay {enable | disable}</w:t>
        </w:r>
        <w:r w:rsidRPr="003C07DD">
          <w:rPr>
            <w:color w:val="FF0000"/>
          </w:rPr>
          <w:t xml:space="preserve"> mode { tunnel | gateway</w:t>
        </w:r>
        <w:r>
          <w:rPr>
            <w:color w:val="FF0000"/>
          </w:rPr>
          <w:t xml:space="preserve"> | proxy| L2-forward</w:t>
        </w:r>
        <w:r w:rsidRPr="003C07DD">
          <w:rPr>
            <w:color w:val="FF0000"/>
          </w:rPr>
          <w:t>}</w:t>
        </w:r>
        <w:r>
          <w:t xml:space="preserve">   </w:t>
        </w:r>
      </w:ins>
    </w:p>
    <w:p w:rsidR="00B32782" w:rsidRDefault="00B32782" w:rsidP="00B32782">
      <w:pPr>
        <w:pStyle w:val="ListParagraph"/>
        <w:numPr>
          <w:ilvl w:val="2"/>
          <w:numId w:val="38"/>
        </w:numPr>
        <w:rPr>
          <w:ins w:id="331" w:author="smohanda" w:date="2016-06-06T15:50:00Z"/>
        </w:rPr>
      </w:pPr>
      <w:ins w:id="332" w:author="smohanda" w:date="2016-06-06T15:50:00Z">
        <w:r>
          <w:t>tunnel: is for ALE/ARUBA on edge switches</w:t>
        </w:r>
      </w:ins>
    </w:p>
    <w:p w:rsidR="00B32782" w:rsidRDefault="00B32782" w:rsidP="00B32782">
      <w:pPr>
        <w:pStyle w:val="ListParagraph"/>
        <w:numPr>
          <w:ilvl w:val="2"/>
          <w:numId w:val="38"/>
        </w:numPr>
        <w:rPr>
          <w:ins w:id="333" w:author="smohanda" w:date="2016-06-06T15:50:00Z"/>
        </w:rPr>
      </w:pPr>
      <w:ins w:id="334" w:author="smohanda" w:date="2016-06-06T15:50:00Z">
        <w:r>
          <w:t>gateway:  is for ALE/HAN on the router that is forwarding SSDP across L3 boundary</w:t>
        </w:r>
      </w:ins>
    </w:p>
    <w:p w:rsidR="00B32782" w:rsidRDefault="00B32782" w:rsidP="00B32782">
      <w:pPr>
        <w:pStyle w:val="ListParagraph"/>
        <w:numPr>
          <w:ilvl w:val="2"/>
          <w:numId w:val="38"/>
        </w:numPr>
        <w:rPr>
          <w:ins w:id="335" w:author="smohanda" w:date="2016-06-06T15:50:00Z"/>
        </w:rPr>
      </w:pPr>
      <w:ins w:id="336" w:author="smohanda" w:date="2016-06-06T15:50:00Z">
        <w:r>
          <w:t>proxy: this is the mode in the MLB use case in the presence of OV i for ALE/HAN Solution. The edge switches/APs shall  cache the service information and respond to client requests coming from a different vlan. If there is a notification-server IP address configured then in this mode a TRAP should be sent to that IP address of OV .</w:t>
        </w:r>
      </w:ins>
    </w:p>
    <w:p w:rsidR="00B32782" w:rsidRDefault="00B32782" w:rsidP="00B32782">
      <w:pPr>
        <w:pStyle w:val="ListParagraph"/>
        <w:numPr>
          <w:ilvl w:val="2"/>
          <w:numId w:val="38"/>
        </w:numPr>
        <w:rPr>
          <w:ins w:id="337" w:author="smohanda" w:date="2016-06-06T15:50:00Z"/>
        </w:rPr>
      </w:pPr>
      <w:ins w:id="338" w:author="smohanda" w:date="2016-06-06T15:50:00Z">
        <w:r>
          <w:t>L2-forward:  This is the basic mode where the mDNS frames are forwarded normally on the L2 vlan.</w:t>
        </w:r>
      </w:ins>
    </w:p>
    <w:p w:rsidR="00B32782" w:rsidRDefault="00B32782" w:rsidP="00B32782">
      <w:pPr>
        <w:ind w:left="2160"/>
        <w:rPr>
          <w:ins w:id="339" w:author="smohanda" w:date="2016-06-06T15:50:00Z"/>
        </w:rPr>
      </w:pPr>
    </w:p>
    <w:p w:rsidR="00B32782" w:rsidRDefault="00B32782" w:rsidP="00B32782">
      <w:pPr>
        <w:pStyle w:val="ListParagraph"/>
        <w:numPr>
          <w:ilvl w:val="0"/>
          <w:numId w:val="44"/>
        </w:numPr>
        <w:rPr>
          <w:ins w:id="340" w:author="smohanda" w:date="2016-06-06T15:50:00Z"/>
        </w:rPr>
      </w:pPr>
      <w:ins w:id="341" w:author="smohanda" w:date="2016-06-06T15:50:00Z">
        <w:r w:rsidRPr="003C07DD">
          <w:t xml:space="preserve">mdns-relay { tunnel </w:t>
        </w:r>
        <w:r w:rsidRPr="0071324E">
          <w:rPr>
            <w:i/>
          </w:rPr>
          <w:t>ip-interface-name</w:t>
        </w:r>
        <w:r w:rsidRPr="003C07DD">
          <w:t xml:space="preserve"> </w:t>
        </w:r>
        <w:r>
          <w:t xml:space="preserve">} </w:t>
        </w:r>
        <w:r>
          <w:sym w:font="Wingdings" w:char="F0DF"/>
        </w:r>
        <w:r>
          <w:t xml:space="preserve"> this exists today and doesn’t change. This is applicable only when the mode is tunnel</w:t>
        </w:r>
      </w:ins>
    </w:p>
    <w:p w:rsidR="00B32782" w:rsidRPr="0071324E" w:rsidRDefault="00B32782" w:rsidP="00B32782">
      <w:pPr>
        <w:pStyle w:val="ListParagraph"/>
        <w:numPr>
          <w:ilvl w:val="0"/>
          <w:numId w:val="44"/>
        </w:numPr>
        <w:rPr>
          <w:ins w:id="342" w:author="smohanda" w:date="2016-06-06T15:50:00Z"/>
          <w:color w:val="FF0000"/>
        </w:rPr>
      </w:pPr>
      <w:ins w:id="343" w:author="smohanda" w:date="2016-06-06T15:50:00Z">
        <w:r w:rsidRPr="0071324E">
          <w:rPr>
            <w:color w:val="FF0000"/>
          </w:rPr>
          <w:t>mdns-relay { gateway vlan</w:t>
        </w:r>
        <w:r>
          <w:rPr>
            <w:color w:val="FF0000"/>
          </w:rPr>
          <w:t xml:space="preserve">-list </w:t>
        </w:r>
        <w:r w:rsidRPr="0071324E">
          <w:rPr>
            <w:color w:val="FF0000"/>
          </w:rPr>
          <w:t xml:space="preserve"> </w:t>
        </w:r>
        <w:r w:rsidRPr="0071324E">
          <w:rPr>
            <w:i/>
            <w:color w:val="FF0000"/>
          </w:rPr>
          <w:t>vlan</w:t>
        </w:r>
        <w:r>
          <w:rPr>
            <w:i/>
            <w:color w:val="FF0000"/>
          </w:rPr>
          <w:t>[-vlan]</w:t>
        </w:r>
        <w:r w:rsidRPr="0071324E">
          <w:rPr>
            <w:color w:val="FF0000"/>
          </w:rPr>
          <w:t xml:space="preserve"> } </w:t>
        </w:r>
        <w:r>
          <w:rPr>
            <w:color w:val="FF0000"/>
          </w:rPr>
          <w:t xml:space="preserve"> </w:t>
        </w:r>
        <w:r>
          <w:t>&lt;- default is forward to ‘all’ vlans if vlan-list is not provided. Vlan list can be comma separated vlans or vlan range</w:t>
        </w:r>
      </w:ins>
    </w:p>
    <w:p w:rsidR="00B32782" w:rsidRPr="00224F4D" w:rsidRDefault="00B32782" w:rsidP="00B32782">
      <w:pPr>
        <w:pStyle w:val="ListParagraph"/>
        <w:numPr>
          <w:ilvl w:val="0"/>
          <w:numId w:val="44"/>
        </w:numPr>
        <w:rPr>
          <w:ins w:id="344" w:author="smohanda" w:date="2016-06-06T15:50:00Z"/>
          <w:color w:val="FF0000"/>
        </w:rPr>
      </w:pPr>
      <w:ins w:id="345" w:author="smohanda" w:date="2016-06-06T15:50:00Z">
        <w:r>
          <w:rPr>
            <w:color w:val="FF0000"/>
          </w:rPr>
          <w:t>ssdp</w:t>
        </w:r>
        <w:r w:rsidRPr="0071324E">
          <w:rPr>
            <w:color w:val="FF0000"/>
          </w:rPr>
          <w:t>-relay { gateway vlan</w:t>
        </w:r>
        <w:r>
          <w:rPr>
            <w:color w:val="FF0000"/>
          </w:rPr>
          <w:t>-list</w:t>
        </w:r>
        <w:r w:rsidRPr="0071324E">
          <w:rPr>
            <w:color w:val="FF0000"/>
          </w:rPr>
          <w:t xml:space="preserve"> </w:t>
        </w:r>
        <w:r>
          <w:rPr>
            <w:i/>
            <w:color w:val="FF0000"/>
          </w:rPr>
          <w:t>vlan[-vlan]</w:t>
        </w:r>
        <w:r w:rsidRPr="0071324E">
          <w:rPr>
            <w:color w:val="FF0000"/>
          </w:rPr>
          <w:t xml:space="preserve">} </w:t>
        </w:r>
        <w:r>
          <w:rPr>
            <w:color w:val="FF0000"/>
          </w:rPr>
          <w:t xml:space="preserve"> </w:t>
        </w:r>
        <w:r>
          <w:t>&lt;- default is forward to ‘all’ vlans if vlan-list is not provided. Vlan list can be comma separated vlans or vlan range.</w:t>
        </w:r>
      </w:ins>
    </w:p>
    <w:p w:rsidR="00B32782" w:rsidRDefault="00B32782" w:rsidP="00B32782">
      <w:pPr>
        <w:pStyle w:val="ListParagraph"/>
        <w:numPr>
          <w:ilvl w:val="0"/>
          <w:numId w:val="44"/>
        </w:numPr>
        <w:rPr>
          <w:ins w:id="346" w:author="smohanda" w:date="2016-06-06T15:50:00Z"/>
        </w:rPr>
      </w:pPr>
      <w:ins w:id="347" w:author="smohanda" w:date="2016-06-06T15:50:00Z">
        <w:r>
          <w:t>show {mdns-relay | ssdp-relay} config</w:t>
        </w:r>
      </w:ins>
    </w:p>
    <w:p w:rsidR="00B32782" w:rsidRDefault="00B32782" w:rsidP="00B32782">
      <w:pPr>
        <w:pStyle w:val="ListParagraph"/>
        <w:numPr>
          <w:ilvl w:val="0"/>
          <w:numId w:val="44"/>
        </w:numPr>
        <w:rPr>
          <w:ins w:id="348" w:author="smohanda" w:date="2016-06-06T15:50:00Z"/>
        </w:rPr>
      </w:pPr>
      <w:ins w:id="349" w:author="smohanda" w:date="2016-06-06T15:50:00Z">
        <w:r>
          <w:t>show {mdns-relay | ssdp-relay} service-cache &lt;- applicable on ly in proxy mode</w:t>
        </w:r>
      </w:ins>
    </w:p>
    <w:p w:rsidR="00B32782" w:rsidRDefault="00B32782" w:rsidP="00B32782">
      <w:pPr>
        <w:pStyle w:val="ListParagraph"/>
        <w:numPr>
          <w:ilvl w:val="0"/>
          <w:numId w:val="44"/>
        </w:numPr>
        <w:rPr>
          <w:ins w:id="350" w:author="smohanda" w:date="2016-06-06T15:50:00Z"/>
        </w:rPr>
      </w:pPr>
      <w:ins w:id="351" w:author="smohanda" w:date="2016-06-06T15:50:00Z">
        <w:r>
          <w:t>mdns-relay notification-server address {</w:t>
        </w:r>
        <w:r w:rsidRPr="00F60D9A">
          <w:rPr>
            <w:i/>
          </w:rPr>
          <w:t>IP address</w:t>
        </w:r>
        <w:r>
          <w:t>} mask {</w:t>
        </w:r>
        <w:r w:rsidRPr="00F60D9A">
          <w:rPr>
            <w:i/>
          </w:rPr>
          <w:t>mask</w:t>
        </w:r>
        <w:r>
          <w:t>} &lt;- applicable in proxy mode with OV</w:t>
        </w:r>
      </w:ins>
    </w:p>
    <w:p w:rsidR="00B32782" w:rsidRDefault="00B32782" w:rsidP="00B32782">
      <w:pPr>
        <w:pStyle w:val="ListParagraph"/>
        <w:numPr>
          <w:ilvl w:val="0"/>
          <w:numId w:val="44"/>
        </w:numPr>
        <w:rPr>
          <w:ins w:id="352" w:author="smohanda" w:date="2016-06-06T15:50:00Z"/>
        </w:rPr>
      </w:pPr>
      <w:ins w:id="353" w:author="smohanda" w:date="2016-06-06T15:50:00Z">
        <w:r>
          <w:t xml:space="preserve">ssdp-relay notification-server address { </w:t>
        </w:r>
        <w:r w:rsidRPr="00F60D9A">
          <w:rPr>
            <w:i/>
          </w:rPr>
          <w:t>IP address</w:t>
        </w:r>
        <w:r>
          <w:t>} mask {</w:t>
        </w:r>
        <w:r w:rsidRPr="00F60D9A">
          <w:rPr>
            <w:i/>
          </w:rPr>
          <w:t>mask</w:t>
        </w:r>
        <w:r>
          <w:t>}&lt;- applicable in proxy mode with OV</w:t>
        </w:r>
      </w:ins>
    </w:p>
    <w:p w:rsidR="00B32782" w:rsidRDefault="00B32782" w:rsidP="00B32782">
      <w:pPr>
        <w:pStyle w:val="Heading5"/>
        <w:rPr>
          <w:ins w:id="354" w:author="smohanda" w:date="2016-06-06T15:50:00Z"/>
        </w:rPr>
      </w:pPr>
      <w:ins w:id="355" w:author="smohanda" w:date="2016-06-06T15:50:00Z">
        <w:r>
          <w:t xml:space="preserve">Configuration per port to support the use case where a switch has to support ARUBA APs and HAN AP hence switch needs to support both tunnel mode and other modes. But  a single port on the switch will support only one mode. </w:t>
        </w:r>
      </w:ins>
    </w:p>
    <w:p w:rsidR="00B32782" w:rsidRPr="002C5403" w:rsidRDefault="00B32782" w:rsidP="00B32782">
      <w:pPr>
        <w:pStyle w:val="Heading5"/>
        <w:rPr>
          <w:ins w:id="356" w:author="smohanda" w:date="2016-06-06T15:50:00Z"/>
        </w:rPr>
      </w:pPr>
      <w:ins w:id="357" w:author="smohanda" w:date="2016-06-06T15:50:00Z">
        <w:r>
          <w:t>Global configuration if the network has either HAN products and ALE or ARUBA and ALE supported by the switch.</w:t>
        </w:r>
      </w:ins>
    </w:p>
    <w:p w:rsidR="00B32782" w:rsidRDefault="00B32782" w:rsidP="00B32782">
      <w:pPr>
        <w:pStyle w:val="ListParagraph"/>
        <w:rPr>
          <w:ins w:id="358" w:author="smohanda" w:date="2016-06-06T15:50:00Z"/>
        </w:rPr>
      </w:pPr>
      <w:ins w:id="359" w:author="smohanda" w:date="2016-06-06T15:50:00Z">
        <w:r>
          <w:t>ALE switches need to add per port configuration to support mDNS/SSDP(for UPnP/DLNA)</w:t>
        </w:r>
      </w:ins>
    </w:p>
    <w:p w:rsidR="00B32782" w:rsidRDefault="00B32782" w:rsidP="00B32782">
      <w:pPr>
        <w:pStyle w:val="ListParagraph"/>
        <w:numPr>
          <w:ilvl w:val="0"/>
          <w:numId w:val="44"/>
        </w:numPr>
        <w:rPr>
          <w:ins w:id="360" w:author="smohanda" w:date="2016-06-06T15:50:00Z"/>
        </w:rPr>
      </w:pPr>
      <w:ins w:id="361" w:author="smohanda" w:date="2016-06-06T15:50:00Z">
        <w:r>
          <w:lastRenderedPageBreak/>
          <w:t xml:space="preserve">mdns-relay port { chassis/slot/port[-portn ]} {enable | disable} </w:t>
        </w:r>
        <w:r>
          <w:rPr>
            <w:color w:val="FF0000"/>
          </w:rPr>
          <w:t>mode { tunnel | gateway | proxy | L2-forward</w:t>
        </w:r>
        <w:r w:rsidRPr="003C07DD">
          <w:rPr>
            <w:color w:val="FF0000"/>
          </w:rPr>
          <w:t>}</w:t>
        </w:r>
      </w:ins>
    </w:p>
    <w:p w:rsidR="00B32782" w:rsidRDefault="00B32782" w:rsidP="00B32782">
      <w:pPr>
        <w:pStyle w:val="ListParagraph"/>
        <w:numPr>
          <w:ilvl w:val="2"/>
          <w:numId w:val="38"/>
        </w:numPr>
        <w:rPr>
          <w:ins w:id="362" w:author="smohanda" w:date="2016-06-06T15:50:00Z"/>
        </w:rPr>
      </w:pPr>
      <w:ins w:id="363" w:author="smohanda" w:date="2016-06-06T15:50:00Z">
        <w:r>
          <w:t>tunnel: is for ALE/ARUBA on edge switches</w:t>
        </w:r>
      </w:ins>
    </w:p>
    <w:p w:rsidR="00B32782" w:rsidRDefault="00B32782" w:rsidP="00B32782">
      <w:pPr>
        <w:pStyle w:val="ListParagraph"/>
        <w:numPr>
          <w:ilvl w:val="2"/>
          <w:numId w:val="38"/>
        </w:numPr>
        <w:rPr>
          <w:ins w:id="364" w:author="smohanda" w:date="2016-06-06T15:50:00Z"/>
        </w:rPr>
      </w:pPr>
      <w:ins w:id="365" w:author="smohanda" w:date="2016-06-06T15:50:00Z">
        <w:r>
          <w:t>gateway : is for ALE/HAN on the router that is forwarding mDNS across L3 boundary</w:t>
        </w:r>
      </w:ins>
    </w:p>
    <w:p w:rsidR="00B32782" w:rsidRDefault="00B32782" w:rsidP="00B32782">
      <w:pPr>
        <w:pStyle w:val="ListParagraph"/>
        <w:numPr>
          <w:ilvl w:val="2"/>
          <w:numId w:val="38"/>
        </w:numPr>
        <w:rPr>
          <w:ins w:id="366" w:author="smohanda" w:date="2016-06-06T15:50:00Z"/>
        </w:rPr>
      </w:pPr>
      <w:ins w:id="367" w:author="smohanda" w:date="2016-06-06T15:50:00Z">
        <w:r>
          <w:t>proxy : this is the mode in the MLB use case in the presence of OV for ALE/HAN Solution. The  edge switches/APs shall cache the service information and respond to client requests if from a different vlan. If there is a notification-server IP address configured then in this mode a TRAP should be sent to that IP address of OV. &lt;-applicable to MLB usecase -edge switches where the devices (service publishers and clients) are connected</w:t>
        </w:r>
      </w:ins>
    </w:p>
    <w:p w:rsidR="00B32782" w:rsidRDefault="00B32782" w:rsidP="00B32782">
      <w:pPr>
        <w:pStyle w:val="ListParagraph"/>
        <w:numPr>
          <w:ilvl w:val="2"/>
          <w:numId w:val="38"/>
        </w:numPr>
        <w:rPr>
          <w:ins w:id="368" w:author="smohanda" w:date="2016-06-06T15:50:00Z"/>
        </w:rPr>
      </w:pPr>
      <w:ins w:id="369" w:author="smohanda" w:date="2016-06-06T15:50:00Z">
        <w:r>
          <w:t>L2-forward:  This is the basic mode where the mDNS/UPnp multicast frames are forwarded normally on the L2 vlan.</w:t>
        </w:r>
        <w:r w:rsidRPr="00DE16F8">
          <w:t xml:space="preserve"> </w:t>
        </w:r>
        <w:r>
          <w:t>&lt;- this is applicable to SMB use case on the edge switches.</w:t>
        </w:r>
      </w:ins>
    </w:p>
    <w:p w:rsidR="00B32782" w:rsidRDefault="00B32782" w:rsidP="00B32782">
      <w:pPr>
        <w:pStyle w:val="ListParagraph"/>
        <w:numPr>
          <w:ilvl w:val="2"/>
          <w:numId w:val="38"/>
        </w:numPr>
        <w:rPr>
          <w:ins w:id="370" w:author="smohanda" w:date="2016-06-06T15:50:00Z"/>
        </w:rPr>
      </w:pPr>
      <w:ins w:id="371" w:author="smohanda" w:date="2016-06-06T15:50:00Z">
        <w:r>
          <w:t>Since the mode was not part of the existing software release in order to be compatible we should  leave the default as tunnel if no mode is specified.</w:t>
        </w:r>
      </w:ins>
    </w:p>
    <w:p w:rsidR="00B32782" w:rsidRDefault="00B32782" w:rsidP="00B32782">
      <w:pPr>
        <w:pStyle w:val="ListParagraph"/>
        <w:numPr>
          <w:ilvl w:val="0"/>
          <w:numId w:val="44"/>
        </w:numPr>
        <w:rPr>
          <w:ins w:id="372" w:author="smohanda" w:date="2016-06-06T15:50:00Z"/>
        </w:rPr>
      </w:pPr>
      <w:ins w:id="373" w:author="smohanda" w:date="2016-06-06T15:50:00Z">
        <w:r>
          <w:t>ssdp-relay port { chassis/slot/port[-portn ]} {enable | disable}</w:t>
        </w:r>
        <w:r w:rsidRPr="003C07DD">
          <w:rPr>
            <w:color w:val="FF0000"/>
          </w:rPr>
          <w:t xml:space="preserve"> mode { tunnel | gateway</w:t>
        </w:r>
        <w:r>
          <w:rPr>
            <w:color w:val="FF0000"/>
          </w:rPr>
          <w:t xml:space="preserve"> | proxy| L2-forward</w:t>
        </w:r>
        <w:r w:rsidRPr="003C07DD">
          <w:rPr>
            <w:color w:val="FF0000"/>
          </w:rPr>
          <w:t>}</w:t>
        </w:r>
        <w:r>
          <w:t xml:space="preserve">   </w:t>
        </w:r>
      </w:ins>
    </w:p>
    <w:p w:rsidR="00B32782" w:rsidRDefault="00B32782" w:rsidP="00B32782">
      <w:pPr>
        <w:pStyle w:val="ListParagraph"/>
        <w:numPr>
          <w:ilvl w:val="2"/>
          <w:numId w:val="38"/>
        </w:numPr>
        <w:rPr>
          <w:ins w:id="374" w:author="smohanda" w:date="2016-06-06T15:50:00Z"/>
        </w:rPr>
      </w:pPr>
      <w:ins w:id="375" w:author="smohanda" w:date="2016-06-06T15:50:00Z">
        <w:r>
          <w:t>tunnel: is for ALE/ARUBA on edge switches</w:t>
        </w:r>
      </w:ins>
    </w:p>
    <w:p w:rsidR="00B32782" w:rsidRDefault="00B32782" w:rsidP="00B32782">
      <w:pPr>
        <w:pStyle w:val="ListParagraph"/>
        <w:numPr>
          <w:ilvl w:val="2"/>
          <w:numId w:val="38"/>
        </w:numPr>
        <w:rPr>
          <w:ins w:id="376" w:author="smohanda" w:date="2016-06-06T15:50:00Z"/>
        </w:rPr>
      </w:pPr>
      <w:ins w:id="377" w:author="smohanda" w:date="2016-06-06T15:50:00Z">
        <w:r>
          <w:t>gateway:  is for ALE/HAN on the router that is forwarding SSDP across L3 boundary &lt;- applicable to router in SMB</w:t>
        </w:r>
      </w:ins>
    </w:p>
    <w:p w:rsidR="00B32782" w:rsidRDefault="00B32782" w:rsidP="00B32782">
      <w:pPr>
        <w:pStyle w:val="ListParagraph"/>
        <w:numPr>
          <w:ilvl w:val="2"/>
          <w:numId w:val="38"/>
        </w:numPr>
        <w:rPr>
          <w:ins w:id="378" w:author="smohanda" w:date="2016-06-06T15:50:00Z"/>
        </w:rPr>
      </w:pPr>
      <w:ins w:id="379" w:author="smohanda" w:date="2016-06-06T15:50:00Z">
        <w:r>
          <w:t>proxy: this is the mode in the MLB use case in the presence of OV i for ALE/HAN Solution. The edge switches/APs shall  cache the service information and respond to client requests coming from a different vlan. If there is a notification-server IP address configured then in this mode a TRAP should be sent to that IP address of OV &lt;-applicable to MLB use case-  edge switches where the devices (service publishers and clients) are connected.</w:t>
        </w:r>
      </w:ins>
    </w:p>
    <w:p w:rsidR="00B32782" w:rsidRDefault="00B32782" w:rsidP="00B32782">
      <w:pPr>
        <w:pStyle w:val="ListParagraph"/>
        <w:numPr>
          <w:ilvl w:val="2"/>
          <w:numId w:val="38"/>
        </w:numPr>
        <w:rPr>
          <w:ins w:id="380" w:author="smohanda" w:date="2016-06-06T15:50:00Z"/>
        </w:rPr>
      </w:pPr>
      <w:ins w:id="381" w:author="smohanda" w:date="2016-06-06T15:50:00Z">
        <w:r>
          <w:t>L2-forward:  This is the basic mode where the mDNS frames are forwarded normally on the L2 vlan &lt;- this is applicable to SMB use case on the edge switches.</w:t>
        </w:r>
      </w:ins>
    </w:p>
    <w:p w:rsidR="00B32782" w:rsidRDefault="00B32782" w:rsidP="00B32782">
      <w:pPr>
        <w:ind w:left="2160"/>
        <w:rPr>
          <w:ins w:id="382" w:author="smohanda" w:date="2016-06-06T15:50:00Z"/>
        </w:rPr>
      </w:pPr>
    </w:p>
    <w:p w:rsidR="00B32782" w:rsidRDefault="00B32782" w:rsidP="00B32782">
      <w:pPr>
        <w:pStyle w:val="ListParagraph"/>
        <w:numPr>
          <w:ilvl w:val="0"/>
          <w:numId w:val="44"/>
        </w:numPr>
        <w:rPr>
          <w:ins w:id="383" w:author="smohanda" w:date="2016-06-06T15:50:00Z"/>
        </w:rPr>
      </w:pPr>
      <w:ins w:id="384" w:author="smohanda" w:date="2016-06-06T15:50:00Z">
        <w:r w:rsidRPr="003C07DD">
          <w:t xml:space="preserve">mdns-relay { tunnel </w:t>
        </w:r>
        <w:r w:rsidRPr="0071324E">
          <w:rPr>
            <w:i/>
          </w:rPr>
          <w:t>ip-interface-name</w:t>
        </w:r>
        <w:r w:rsidRPr="003C07DD">
          <w:t xml:space="preserve"> </w:t>
        </w:r>
        <w:r>
          <w:t xml:space="preserve">} </w:t>
        </w:r>
        <w:r>
          <w:sym w:font="Wingdings" w:char="F0DF"/>
        </w:r>
        <w:r>
          <w:t xml:space="preserve"> this exists today and doesn’t change. This is applicable only when the mode is tunnel. This configuration is not required per port because there is only one tunnel per switch.</w:t>
        </w:r>
      </w:ins>
    </w:p>
    <w:p w:rsidR="00B32782" w:rsidRPr="0071324E" w:rsidRDefault="00B32782" w:rsidP="00B32782">
      <w:pPr>
        <w:pStyle w:val="ListParagraph"/>
        <w:numPr>
          <w:ilvl w:val="0"/>
          <w:numId w:val="44"/>
        </w:numPr>
        <w:rPr>
          <w:ins w:id="385" w:author="smohanda" w:date="2016-06-06T15:50:00Z"/>
          <w:color w:val="FF0000"/>
        </w:rPr>
      </w:pPr>
      <w:ins w:id="386" w:author="smohanda" w:date="2016-06-06T15:50:00Z">
        <w:r w:rsidRPr="0071324E">
          <w:rPr>
            <w:color w:val="FF0000"/>
          </w:rPr>
          <w:t>mdns-relay { gateway vlan</w:t>
        </w:r>
        <w:r>
          <w:rPr>
            <w:color w:val="FF0000"/>
          </w:rPr>
          <w:t xml:space="preserve">-list </w:t>
        </w:r>
        <w:r w:rsidRPr="0071324E">
          <w:rPr>
            <w:color w:val="FF0000"/>
          </w:rPr>
          <w:t xml:space="preserve"> </w:t>
        </w:r>
        <w:r w:rsidRPr="0071324E">
          <w:rPr>
            <w:i/>
            <w:color w:val="FF0000"/>
          </w:rPr>
          <w:t>vlan</w:t>
        </w:r>
        <w:r>
          <w:rPr>
            <w:i/>
            <w:color w:val="FF0000"/>
          </w:rPr>
          <w:t>[-vlan]</w:t>
        </w:r>
        <w:r w:rsidRPr="0071324E">
          <w:rPr>
            <w:color w:val="FF0000"/>
          </w:rPr>
          <w:t xml:space="preserve"> } </w:t>
        </w:r>
        <w:r>
          <w:rPr>
            <w:color w:val="FF0000"/>
          </w:rPr>
          <w:t xml:space="preserve"> </w:t>
        </w:r>
        <w:r>
          <w:t>&lt;- default is forward to ‘all’ vlans if vlan-list is not provided. Vlan list can be comma separated vlans or vlan range.</w:t>
        </w:r>
        <w:r w:rsidRPr="004E3037">
          <w:t xml:space="preserve"> </w:t>
        </w:r>
        <w:r>
          <w:t>This configuration is not required per port because there is only one vlan-list per switch in the gateway mode.</w:t>
        </w:r>
      </w:ins>
    </w:p>
    <w:p w:rsidR="00B32782" w:rsidRPr="00224F4D" w:rsidRDefault="00B32782" w:rsidP="00B32782">
      <w:pPr>
        <w:pStyle w:val="ListParagraph"/>
        <w:numPr>
          <w:ilvl w:val="0"/>
          <w:numId w:val="44"/>
        </w:numPr>
        <w:rPr>
          <w:ins w:id="387" w:author="smohanda" w:date="2016-06-06T15:50:00Z"/>
          <w:color w:val="FF0000"/>
        </w:rPr>
      </w:pPr>
      <w:ins w:id="388" w:author="smohanda" w:date="2016-06-06T15:50:00Z">
        <w:r>
          <w:rPr>
            <w:color w:val="FF0000"/>
          </w:rPr>
          <w:t>ssdp</w:t>
        </w:r>
        <w:r w:rsidRPr="0071324E">
          <w:rPr>
            <w:color w:val="FF0000"/>
          </w:rPr>
          <w:t>-relay { gateway vlan</w:t>
        </w:r>
        <w:r>
          <w:rPr>
            <w:color w:val="FF0000"/>
          </w:rPr>
          <w:t>-list</w:t>
        </w:r>
        <w:r w:rsidRPr="0071324E">
          <w:rPr>
            <w:color w:val="FF0000"/>
          </w:rPr>
          <w:t xml:space="preserve"> </w:t>
        </w:r>
        <w:r>
          <w:rPr>
            <w:i/>
            <w:color w:val="FF0000"/>
          </w:rPr>
          <w:t>vlan[-vlan]</w:t>
        </w:r>
        <w:r w:rsidRPr="0071324E">
          <w:rPr>
            <w:color w:val="FF0000"/>
          </w:rPr>
          <w:t xml:space="preserve">} </w:t>
        </w:r>
        <w:r>
          <w:rPr>
            <w:color w:val="FF0000"/>
          </w:rPr>
          <w:t xml:space="preserve"> </w:t>
        </w:r>
        <w:r>
          <w:t>&lt;- default is forward to ‘all’ vlans if vlan-list is not provided. Vlan list can be comma separated vlans or vlan range.</w:t>
        </w:r>
        <w:r w:rsidRPr="004E3037">
          <w:t xml:space="preserve"> </w:t>
        </w:r>
        <w:r>
          <w:t>This configuration is not required per port because there is only one vlan-list per switch in the gateway mode</w:t>
        </w:r>
      </w:ins>
    </w:p>
    <w:p w:rsidR="00B32782" w:rsidRDefault="00B32782" w:rsidP="00B32782">
      <w:pPr>
        <w:pStyle w:val="ListParagraph"/>
        <w:numPr>
          <w:ilvl w:val="0"/>
          <w:numId w:val="44"/>
        </w:numPr>
        <w:rPr>
          <w:ins w:id="389" w:author="smohanda" w:date="2016-06-06T15:50:00Z"/>
        </w:rPr>
      </w:pPr>
      <w:ins w:id="390" w:author="smohanda" w:date="2016-06-06T15:50:00Z">
        <w:r>
          <w:t>show port {chassis/slot/port[-portn]} {mdns-relay | ssdp-relay} config</w:t>
        </w:r>
      </w:ins>
    </w:p>
    <w:p w:rsidR="00B32782" w:rsidRDefault="00B32782" w:rsidP="00B32782">
      <w:pPr>
        <w:pStyle w:val="ListParagraph"/>
        <w:numPr>
          <w:ilvl w:val="0"/>
          <w:numId w:val="44"/>
        </w:numPr>
        <w:rPr>
          <w:ins w:id="391" w:author="smohanda" w:date="2016-06-06T15:50:00Z"/>
        </w:rPr>
      </w:pPr>
      <w:ins w:id="392" w:author="smohanda" w:date="2016-06-06T15:50:00Z">
        <w:r>
          <w:t>show {mdns-relay | ssdp-relay} service-cache &lt;- applicable on ly in proxy mode</w:t>
        </w:r>
      </w:ins>
    </w:p>
    <w:p w:rsidR="00B32782" w:rsidRDefault="00B32782" w:rsidP="00B32782">
      <w:pPr>
        <w:pStyle w:val="ListParagraph"/>
        <w:numPr>
          <w:ilvl w:val="0"/>
          <w:numId w:val="44"/>
        </w:numPr>
        <w:rPr>
          <w:ins w:id="393" w:author="smohanda" w:date="2016-06-06T15:50:00Z"/>
        </w:rPr>
      </w:pPr>
      <w:ins w:id="394" w:author="smohanda" w:date="2016-06-06T15:50:00Z">
        <w:r>
          <w:lastRenderedPageBreak/>
          <w:t>mdns-relay notification-server address {</w:t>
        </w:r>
        <w:r w:rsidRPr="00F60D9A">
          <w:rPr>
            <w:i/>
          </w:rPr>
          <w:t>IP address</w:t>
        </w:r>
        <w:r>
          <w:t>} mask {</w:t>
        </w:r>
        <w:r w:rsidRPr="00F60D9A">
          <w:rPr>
            <w:i/>
          </w:rPr>
          <w:t>mask</w:t>
        </w:r>
        <w:r>
          <w:t>} &lt;- applicable in proxy mode with OV</w:t>
        </w:r>
      </w:ins>
    </w:p>
    <w:p w:rsidR="00B32782" w:rsidRDefault="00B32782" w:rsidP="00B32782">
      <w:pPr>
        <w:pStyle w:val="ListParagraph"/>
        <w:numPr>
          <w:ilvl w:val="0"/>
          <w:numId w:val="44"/>
        </w:numPr>
        <w:rPr>
          <w:ins w:id="395" w:author="smohanda" w:date="2016-06-06T15:50:00Z"/>
        </w:rPr>
      </w:pPr>
      <w:ins w:id="396" w:author="smohanda" w:date="2016-06-06T15:50:00Z">
        <w:r>
          <w:t xml:space="preserve">ssdp-relay notification-server address { </w:t>
        </w:r>
        <w:r w:rsidRPr="00F60D9A">
          <w:rPr>
            <w:i/>
          </w:rPr>
          <w:t>IP address</w:t>
        </w:r>
        <w:r>
          <w:t>} mask {</w:t>
        </w:r>
        <w:r w:rsidRPr="00F60D9A">
          <w:rPr>
            <w:i/>
          </w:rPr>
          <w:t>mask</w:t>
        </w:r>
        <w:r>
          <w:t>}&lt;- applicable in proxy mode with OV</w:t>
        </w:r>
      </w:ins>
    </w:p>
    <w:p w:rsidR="00B32782" w:rsidRPr="004E3037" w:rsidRDefault="00B32782" w:rsidP="00B32782">
      <w:pPr>
        <w:rPr>
          <w:ins w:id="397" w:author="smohanda" w:date="2016-06-06T15:50:00Z"/>
        </w:rPr>
      </w:pPr>
    </w:p>
    <w:p w:rsidR="00B32782" w:rsidRPr="00A079BE" w:rsidRDefault="00B32782" w:rsidP="00B32782">
      <w:pPr>
        <w:rPr>
          <w:ins w:id="398" w:author="smohanda" w:date="2016-06-06T15:50:00Z"/>
        </w:rPr>
      </w:pPr>
    </w:p>
    <w:p w:rsidR="00B32782" w:rsidRDefault="00B32782" w:rsidP="00B32782">
      <w:pPr>
        <w:pStyle w:val="Heading4"/>
        <w:rPr>
          <w:ins w:id="399" w:author="smohanda" w:date="2016-06-06T15:50:00Z"/>
        </w:rPr>
      </w:pPr>
      <w:ins w:id="400" w:author="smohanda" w:date="2016-06-06T15:50:00Z">
        <w:r>
          <w:t>CONFIGURATION REQUIREMENT on AP</w:t>
        </w:r>
      </w:ins>
    </w:p>
    <w:p w:rsidR="00B32782" w:rsidRDefault="00B32782" w:rsidP="00B32782">
      <w:pPr>
        <w:pStyle w:val="ListParagraph"/>
        <w:numPr>
          <w:ilvl w:val="0"/>
          <w:numId w:val="45"/>
        </w:numPr>
        <w:rPr>
          <w:ins w:id="401" w:author="smohanda" w:date="2016-06-06T15:50:00Z"/>
        </w:rPr>
      </w:pPr>
      <w:ins w:id="402" w:author="smohanda" w:date="2016-06-06T15:50:00Z">
        <w:r>
          <w:t>Ability to enable/disable the mDNS/SSDP (protocol used by UPnP/DLNA for service discovery and publication)</w:t>
        </w:r>
      </w:ins>
    </w:p>
    <w:p w:rsidR="00453A90" w:rsidRDefault="00B32782" w:rsidP="00B32782">
      <w:pPr>
        <w:pStyle w:val="ListParagraph"/>
        <w:numPr>
          <w:ilvl w:val="0"/>
          <w:numId w:val="45"/>
        </w:numPr>
        <w:rPr>
          <w:ins w:id="403" w:author="smohanda" w:date="2016-06-06T16:33:00Z"/>
        </w:rPr>
      </w:pPr>
      <w:ins w:id="404" w:author="smohanda" w:date="2016-06-06T15:50:00Z">
        <w:r>
          <w:t>Ability to specify th</w:t>
        </w:r>
        <w:r w:rsidR="00453A90">
          <w:t xml:space="preserve">e mode. For AP </w:t>
        </w:r>
      </w:ins>
      <w:ins w:id="405" w:author="smohanda" w:date="2016-06-06T16:33:00Z">
        <w:r w:rsidR="00453A90">
          <w:t>shall support the following modes</w:t>
        </w:r>
      </w:ins>
    </w:p>
    <w:p w:rsidR="00453A90" w:rsidRDefault="00B32782" w:rsidP="00453A90">
      <w:pPr>
        <w:pStyle w:val="ListParagraph"/>
        <w:numPr>
          <w:ilvl w:val="1"/>
          <w:numId w:val="45"/>
        </w:numPr>
        <w:rPr>
          <w:ins w:id="406" w:author="smohanda" w:date="2016-06-06T16:34:00Z"/>
        </w:rPr>
      </w:pPr>
      <w:ins w:id="407" w:author="smohanda" w:date="2016-06-06T15:50:00Z">
        <w:r>
          <w:t>L2-forward mode</w:t>
        </w:r>
      </w:ins>
      <w:ins w:id="408" w:author="smohanda" w:date="2016-06-06T16:33:00Z">
        <w:r w:rsidR="00453A90">
          <w:t xml:space="preserve"> - </w:t>
        </w:r>
      </w:ins>
      <w:ins w:id="409" w:author="smohanda" w:date="2016-06-06T15:50:00Z">
        <w:r>
          <w:t xml:space="preserve"> where the mDNS/SS</w:t>
        </w:r>
        <w:r w:rsidR="00453A90">
          <w:t xml:space="preserve">DP frames are forwarded in the </w:t>
        </w:r>
      </w:ins>
      <w:ins w:id="410" w:author="smohanda" w:date="2016-06-06T16:34:00Z">
        <w:r w:rsidR="00453A90">
          <w:t>L2 v</w:t>
        </w:r>
      </w:ins>
      <w:ins w:id="411" w:author="smohanda" w:date="2016-06-06T15:50:00Z">
        <w:r>
          <w:t>lan</w:t>
        </w:r>
      </w:ins>
    </w:p>
    <w:p w:rsidR="00B32782" w:rsidRDefault="00B32782" w:rsidP="00453A90">
      <w:pPr>
        <w:pStyle w:val="ListParagraph"/>
        <w:numPr>
          <w:ilvl w:val="1"/>
          <w:numId w:val="45"/>
        </w:numPr>
        <w:rPr>
          <w:ins w:id="412" w:author="smohanda" w:date="2016-06-06T16:34:00Z"/>
        </w:rPr>
      </w:pPr>
      <w:ins w:id="413" w:author="smohanda" w:date="2016-06-06T15:50:00Z">
        <w:r>
          <w:t xml:space="preserve">proxy mode </w:t>
        </w:r>
      </w:ins>
      <w:ins w:id="414" w:author="smohanda" w:date="2016-06-06T16:34:00Z">
        <w:r w:rsidR="00453A90">
          <w:t xml:space="preserve">- </w:t>
        </w:r>
      </w:ins>
      <w:ins w:id="415" w:author="smohanda" w:date="2016-06-06T15:50:00Z">
        <w:r>
          <w:t>where the mDNS/SSDP frames are terminated on the AP and forwarded across the L3 based on rules configured on the AP and a service cache is maintained on AP and service notification is made to WMA via syslog which is translated to TRAP from WMA to OV.</w:t>
        </w:r>
      </w:ins>
    </w:p>
    <w:p w:rsidR="00453A90" w:rsidRDefault="00453A90" w:rsidP="00453A90">
      <w:pPr>
        <w:pStyle w:val="ListParagraph"/>
        <w:numPr>
          <w:ilvl w:val="1"/>
          <w:numId w:val="45"/>
        </w:numPr>
        <w:rPr>
          <w:ins w:id="416" w:author="smohanda" w:date="2016-06-06T15:50:00Z"/>
        </w:rPr>
      </w:pPr>
      <w:ins w:id="417" w:author="smohanda" w:date="2016-06-06T16:34:00Z">
        <w:r>
          <w:t xml:space="preserve">Tunnel mode – where the HAP has to operate in a network with ARUBA and ALE switches. In this mode a L2 GRE (that interoperates with Aruba controller) has to be created from HAN AP. </w:t>
        </w:r>
      </w:ins>
      <w:ins w:id="418" w:author="smohanda" w:date="2016-06-06T16:35:00Z">
        <w:r>
          <w:t xml:space="preserve">All mDNS packerts are forwarded to Aruba controller. Aruba controller matches the service rules and forwards traffic back to the tunnels. </w:t>
        </w:r>
      </w:ins>
      <w:ins w:id="419" w:author="smohanda" w:date="2016-06-06T16:36:00Z">
        <w:r>
          <w:t>The HAP shall process packets from tunnel and forward it in the vlan in which the packet was tagged with in the tunnel.</w:t>
        </w:r>
      </w:ins>
    </w:p>
    <w:p w:rsidR="00B32782" w:rsidRDefault="00B32782" w:rsidP="00B32782">
      <w:pPr>
        <w:pStyle w:val="ListParagraph"/>
        <w:numPr>
          <w:ilvl w:val="0"/>
          <w:numId w:val="45"/>
        </w:numPr>
        <w:rPr>
          <w:ins w:id="420" w:author="smohanda" w:date="2016-06-06T15:50:00Z"/>
        </w:rPr>
      </w:pPr>
      <w:ins w:id="421" w:author="smohanda" w:date="2016-06-06T15:50:00Z">
        <w:r>
          <w:t>Ability enable/disable proxy function at the AP to prevent flooding of client requests in the network if there is a cache for the requested service on the AP</w:t>
        </w:r>
      </w:ins>
    </w:p>
    <w:p w:rsidR="00B32782" w:rsidRDefault="00B32782" w:rsidP="00B32782">
      <w:pPr>
        <w:pStyle w:val="ListParagraph"/>
        <w:numPr>
          <w:ilvl w:val="0"/>
          <w:numId w:val="45"/>
        </w:numPr>
        <w:rPr>
          <w:ins w:id="422" w:author="smohanda" w:date="2016-06-06T15:50:00Z"/>
        </w:rPr>
      </w:pPr>
      <w:ins w:id="423" w:author="smohanda" w:date="2016-06-06T15:50:00Z">
        <w:r>
          <w:t>Ability to show the configuration</w:t>
        </w:r>
      </w:ins>
    </w:p>
    <w:p w:rsidR="00B32782" w:rsidRDefault="00B32782" w:rsidP="00B32782">
      <w:pPr>
        <w:pStyle w:val="ListParagraph"/>
        <w:ind w:left="1080"/>
        <w:rPr>
          <w:ins w:id="424" w:author="smohanda" w:date="2016-06-06T15:50:00Z"/>
        </w:rPr>
      </w:pPr>
      <w:ins w:id="425" w:author="smohanda" w:date="2016-06-06T15:50:00Z">
        <w:r>
          <w:t>Ability to show the service-cache &lt;-in proxy mode</w:t>
        </w:r>
      </w:ins>
    </w:p>
    <w:p w:rsidR="00B32782" w:rsidRPr="00236F74" w:rsidRDefault="00B32782" w:rsidP="00180A4E"/>
    <w:p w:rsidR="0030197F" w:rsidRDefault="0030197F" w:rsidP="00D27F37">
      <w:pPr>
        <w:pStyle w:val="Heading1"/>
      </w:pPr>
      <w:bookmarkStart w:id="426" w:name="_Toc450297241"/>
      <w:bookmarkStart w:id="427" w:name="_Ref447695781"/>
      <w:r>
        <w:lastRenderedPageBreak/>
        <w:t>AppENDIX</w:t>
      </w:r>
      <w:bookmarkEnd w:id="426"/>
    </w:p>
    <w:p w:rsidR="000B7A99" w:rsidRDefault="000B7A99" w:rsidP="000B7A99">
      <w:pPr>
        <w:pStyle w:val="Heading2"/>
      </w:pPr>
      <w:bookmarkStart w:id="428" w:name="_Toc450297242"/>
      <w:r>
        <w:t>BONJOUR</w:t>
      </w:r>
      <w:bookmarkEnd w:id="428"/>
    </w:p>
    <w:p w:rsidR="000B7A99" w:rsidRDefault="000B7A99" w:rsidP="000B7A99">
      <w:r>
        <w:t>More details on the mDNS protocol used for zero configuration networking is described here in the following articles:</w:t>
      </w:r>
    </w:p>
    <w:p w:rsidR="000B7A99" w:rsidRDefault="000B7A99" w:rsidP="000B7A99"/>
    <w:p w:rsidR="000B7A99" w:rsidRDefault="00287B16" w:rsidP="000B7A99">
      <w:hyperlink r:id="rId28" w:history="1">
        <w:r w:rsidR="000B7A99" w:rsidRPr="007E7336">
          <w:rPr>
            <w:rStyle w:val="Hyperlink"/>
          </w:rPr>
          <w:t>https://developer.apple.com/bonjour/</w:t>
        </w:r>
      </w:hyperlink>
    </w:p>
    <w:p w:rsidR="000B7A99" w:rsidRPr="000B7A99" w:rsidRDefault="000B7A99" w:rsidP="000B7A99"/>
    <w:p w:rsidR="000B7A99" w:rsidRDefault="00287B16" w:rsidP="000B7A99">
      <w:hyperlink r:id="rId29" w:history="1">
        <w:r w:rsidR="000B7A99" w:rsidRPr="007E7336">
          <w:rPr>
            <w:rStyle w:val="Hyperlink"/>
          </w:rPr>
          <w:t>https://developer.apple.com/library/mac/documentation/Cocoa/Conceptual/NetServices/Articles/NetServicesArchitecture.html</w:t>
        </w:r>
      </w:hyperlink>
    </w:p>
    <w:p w:rsidR="00EE7825" w:rsidRDefault="00EE7825" w:rsidP="000B7A99"/>
    <w:p w:rsidR="00EE7825" w:rsidRDefault="00287B16" w:rsidP="00EE7825">
      <w:hyperlink r:id="rId30" w:history="1">
        <w:r w:rsidR="00EE7825" w:rsidRPr="00063D73">
          <w:rPr>
            <w:rStyle w:val="Hyperlink"/>
            <w:sz w:val="22"/>
            <w:szCs w:val="22"/>
          </w:rPr>
          <w:t>http://files.multicastdns.org/draft-cheshire-dnsext-multicastdns.txt</w:t>
        </w:r>
      </w:hyperlink>
    </w:p>
    <w:p w:rsidR="00973128" w:rsidRDefault="00287B16" w:rsidP="00EE7825">
      <w:hyperlink r:id="rId31" w:history="1">
        <w:r w:rsidR="00973128" w:rsidRPr="0068666B">
          <w:rPr>
            <w:rStyle w:val="Hyperlink"/>
          </w:rPr>
          <w:t>http://hes-standards.org/doc/SC25_WG1_N1164.pdf</w:t>
        </w:r>
      </w:hyperlink>
    </w:p>
    <w:p w:rsidR="00973128" w:rsidRDefault="00287B16" w:rsidP="00EE7825">
      <w:hyperlink r:id="rId32" w:history="1">
        <w:r w:rsidR="00973128" w:rsidRPr="0068666B">
          <w:rPr>
            <w:rStyle w:val="Hyperlink"/>
          </w:rPr>
          <w:t>https://tools.ietf.org/html/rfc6762</w:t>
        </w:r>
      </w:hyperlink>
    </w:p>
    <w:p w:rsidR="00973128" w:rsidRDefault="00287B16" w:rsidP="00EE7825">
      <w:hyperlink r:id="rId33" w:history="1">
        <w:r w:rsidR="00943648" w:rsidRPr="0068666B">
          <w:rPr>
            <w:rStyle w:val="Hyperlink"/>
          </w:rPr>
          <w:t>https://developer.apple.com/library/mac/documentation/Networking/Conceptual/dns_discovery_api/Articles/registering.html</w:t>
        </w:r>
      </w:hyperlink>
    </w:p>
    <w:p w:rsidR="00943648" w:rsidRDefault="00943648" w:rsidP="00EE7825"/>
    <w:p w:rsidR="0015061B" w:rsidRDefault="00287B16" w:rsidP="00EE7825">
      <w:hyperlink r:id="rId34" w:history="1">
        <w:r w:rsidR="002A49DF" w:rsidRPr="0068666B">
          <w:rPr>
            <w:rStyle w:val="Hyperlink"/>
          </w:rPr>
          <w:t>http://opensource.apple.com//source/mDNSResponder/mDNSResponder-107/README.txt</w:t>
        </w:r>
      </w:hyperlink>
    </w:p>
    <w:p w:rsidR="002A49DF" w:rsidRDefault="002A49DF" w:rsidP="00EE7825"/>
    <w:p w:rsidR="00EE7825" w:rsidRDefault="00EE7825" w:rsidP="000B7A99"/>
    <w:p w:rsidR="000B7A99" w:rsidRDefault="000B7A99" w:rsidP="000B7A99">
      <w:pPr>
        <w:pStyle w:val="Heading2"/>
      </w:pPr>
      <w:bookmarkStart w:id="429" w:name="_Toc450297243"/>
      <w:r>
        <w:t>UPnP/DLNA</w:t>
      </w:r>
      <w:bookmarkEnd w:id="429"/>
    </w:p>
    <w:p w:rsidR="002674EC" w:rsidRDefault="00287B16" w:rsidP="002674EC">
      <w:hyperlink r:id="rId35" w:history="1">
        <w:r w:rsidR="002674EC" w:rsidRPr="0090244F">
          <w:rPr>
            <w:rStyle w:val="Hyperlink"/>
          </w:rPr>
          <w:t>http://upnp.org/specs/arch/UPnP-arch-DeviceArchitecture-v1.1.pdf</w:t>
        </w:r>
      </w:hyperlink>
    </w:p>
    <w:p w:rsidR="002674EC" w:rsidRDefault="002674EC" w:rsidP="002674EC"/>
    <w:p w:rsidR="002674EC" w:rsidRPr="002674EC" w:rsidRDefault="002674EC" w:rsidP="002674EC"/>
    <w:p w:rsidR="000B7A99" w:rsidRDefault="000B7A99" w:rsidP="000B7A99">
      <w:r>
        <w:t>DLNA is suite of standards that uses UPnP for its discovery of network devices (which is a long list of manufacturers producing device and is also supported by all major operating systems). SSDP is a UPnP protocol</w:t>
      </w:r>
      <w:r w:rsidR="00572545">
        <w:t xml:space="preserve"> that uses HTTP notification announcements that give service-type URI and unique service name.</w:t>
      </w:r>
    </w:p>
    <w:p w:rsidR="001D3778" w:rsidRDefault="001D3778" w:rsidP="000B7A99"/>
    <w:p w:rsidR="001D3778" w:rsidRDefault="001D3778" w:rsidP="001D3778">
      <w:pPr>
        <w:pStyle w:val="ListParagraph"/>
        <w:numPr>
          <w:ilvl w:val="0"/>
          <w:numId w:val="31"/>
        </w:numPr>
        <w:rPr>
          <w:b/>
          <w:u w:val="single"/>
        </w:rPr>
      </w:pPr>
      <w:r w:rsidRPr="001D3778">
        <w:rPr>
          <w:b/>
          <w:u w:val="single"/>
        </w:rPr>
        <w:t xml:space="preserve">Service publication </w:t>
      </w:r>
    </w:p>
    <w:p w:rsidR="001D3778" w:rsidRPr="001D3778" w:rsidRDefault="001D3778" w:rsidP="001D3778">
      <w:pPr>
        <w:pStyle w:val="ListParagraph"/>
        <w:numPr>
          <w:ilvl w:val="1"/>
          <w:numId w:val="31"/>
        </w:numPr>
        <w:rPr>
          <w:b/>
          <w:u w:val="single"/>
        </w:rPr>
      </w:pPr>
      <w:r>
        <w:t>Th</w:t>
      </w:r>
      <w:r w:rsidRPr="002107A9">
        <w:t xml:space="preserve">e </w:t>
      </w:r>
      <w:r>
        <w:t xml:space="preserve">DLNA/UPnP – SSDP </w:t>
      </w:r>
      <w:r w:rsidRPr="002107A9">
        <w:t>packet containing the service record is received at the switch and trapped to the CPU</w:t>
      </w:r>
      <w:r>
        <w:t>.</w:t>
      </w:r>
    </w:p>
    <w:p w:rsidR="001D3778" w:rsidRPr="001D3778" w:rsidRDefault="001D3778" w:rsidP="001D3778">
      <w:pPr>
        <w:pStyle w:val="ListParagraph"/>
        <w:numPr>
          <w:ilvl w:val="2"/>
          <w:numId w:val="31"/>
        </w:numPr>
        <w:rPr>
          <w:b/>
          <w:u w:val="single"/>
        </w:rPr>
      </w:pPr>
      <w:r w:rsidRPr="00BA63A7">
        <w:t xml:space="preserve">The </w:t>
      </w:r>
      <w:r>
        <w:t xml:space="preserve">DLNA/UPnP multicast </w:t>
      </w:r>
      <w:r w:rsidRPr="00BA63A7">
        <w:t>Ethernet frame is a multicast UDP packet</w:t>
      </w:r>
    </w:p>
    <w:p w:rsidR="001D3778" w:rsidRPr="001D3778" w:rsidRDefault="001D3778" w:rsidP="001D3778">
      <w:pPr>
        <w:pStyle w:val="ListParagraph"/>
        <w:numPr>
          <w:ilvl w:val="3"/>
          <w:numId w:val="31"/>
        </w:numPr>
        <w:rPr>
          <w:b/>
          <w:u w:val="single"/>
        </w:rPr>
      </w:pPr>
      <w:r>
        <w:t xml:space="preserve">With destination UDP port number 1900 </w:t>
      </w:r>
    </w:p>
    <w:p w:rsidR="001D3778" w:rsidRPr="001D3778" w:rsidRDefault="001D3778" w:rsidP="001D3778">
      <w:pPr>
        <w:pStyle w:val="ListParagraph"/>
        <w:numPr>
          <w:ilvl w:val="3"/>
          <w:numId w:val="31"/>
        </w:numPr>
        <w:rPr>
          <w:b/>
          <w:u w:val="single"/>
        </w:rPr>
      </w:pPr>
      <w:r>
        <w:t>Destination Multicast MAC of 01:00:5e:7f:ff:fa</w:t>
      </w:r>
    </w:p>
    <w:p w:rsidR="001D3778" w:rsidRPr="001D3778" w:rsidRDefault="001D3778" w:rsidP="001D3778">
      <w:pPr>
        <w:pStyle w:val="ListParagraph"/>
        <w:numPr>
          <w:ilvl w:val="3"/>
          <w:numId w:val="31"/>
        </w:numPr>
        <w:rPr>
          <w:b/>
          <w:u w:val="single"/>
        </w:rPr>
      </w:pPr>
      <w:r>
        <w:t>And  the following multicast IP address based on Ipv4 or Ipv6</w:t>
      </w:r>
      <w:r w:rsidRPr="00BA63A7">
        <w:t>:</w:t>
      </w:r>
    </w:p>
    <w:p w:rsidR="001D3778" w:rsidRPr="001D3778" w:rsidRDefault="001D3778" w:rsidP="001D3778">
      <w:pPr>
        <w:pStyle w:val="ListParagraph"/>
        <w:numPr>
          <w:ilvl w:val="4"/>
          <w:numId w:val="31"/>
        </w:numPr>
        <w:rPr>
          <w:b/>
          <w:u w:val="single"/>
        </w:rPr>
      </w:pPr>
      <w:r w:rsidRPr="001D3778">
        <w:t xml:space="preserve">239.255.255.250 (IPv4 site-local address) </w:t>
      </w:r>
    </w:p>
    <w:p w:rsidR="001D3778" w:rsidRPr="001D3778" w:rsidRDefault="001D3778" w:rsidP="001D3778">
      <w:pPr>
        <w:pStyle w:val="ListParagraph"/>
        <w:numPr>
          <w:ilvl w:val="4"/>
          <w:numId w:val="31"/>
        </w:numPr>
        <w:rPr>
          <w:b/>
          <w:u w:val="single"/>
        </w:rPr>
      </w:pPr>
      <w:r w:rsidRPr="001D3778">
        <w:t xml:space="preserve">[FF02::C] (IPv6 </w:t>
      </w:r>
      <w:hyperlink r:id="rId36" w:tooltip="Link-local address" w:history="1">
        <w:r w:rsidRPr="001D3778">
          <w:rPr>
            <w:color w:val="0000FF"/>
            <w:u w:val="single"/>
          </w:rPr>
          <w:t>link-local</w:t>
        </w:r>
      </w:hyperlink>
      <w:r w:rsidRPr="001D3778">
        <w:t xml:space="preserve">) </w:t>
      </w:r>
    </w:p>
    <w:p w:rsidR="001D3778" w:rsidRPr="001D3778" w:rsidRDefault="001D3778" w:rsidP="001D3778">
      <w:pPr>
        <w:pStyle w:val="ListParagraph"/>
        <w:numPr>
          <w:ilvl w:val="4"/>
          <w:numId w:val="31"/>
        </w:numPr>
        <w:rPr>
          <w:b/>
          <w:u w:val="single"/>
        </w:rPr>
      </w:pPr>
      <w:r w:rsidRPr="001D3778">
        <w:t xml:space="preserve">[FF05::C] (IPv6 site-local) </w:t>
      </w:r>
    </w:p>
    <w:p w:rsidR="001D3778" w:rsidRPr="001D3778" w:rsidRDefault="001D3778" w:rsidP="001D3778">
      <w:pPr>
        <w:pStyle w:val="ListParagraph"/>
        <w:numPr>
          <w:ilvl w:val="4"/>
          <w:numId w:val="31"/>
        </w:numPr>
        <w:rPr>
          <w:b/>
          <w:u w:val="single"/>
        </w:rPr>
      </w:pPr>
      <w:r w:rsidRPr="001D3778">
        <w:t xml:space="preserve">[FF08::C] (IPv6 organization-local) </w:t>
      </w:r>
    </w:p>
    <w:p w:rsidR="001D3778" w:rsidRPr="001D3778" w:rsidRDefault="001D3778" w:rsidP="001D3778">
      <w:pPr>
        <w:pStyle w:val="ListParagraph"/>
        <w:numPr>
          <w:ilvl w:val="4"/>
          <w:numId w:val="31"/>
        </w:numPr>
        <w:rPr>
          <w:b/>
          <w:u w:val="single"/>
        </w:rPr>
      </w:pPr>
      <w:r w:rsidRPr="001D3778">
        <w:t>[FF0E::C] (IPv6 global)</w:t>
      </w:r>
    </w:p>
    <w:p w:rsidR="001D3778" w:rsidRPr="001D3778" w:rsidRDefault="001D3778" w:rsidP="001D3778">
      <w:pPr>
        <w:pStyle w:val="ListParagraph"/>
        <w:numPr>
          <w:ilvl w:val="2"/>
          <w:numId w:val="31"/>
        </w:numPr>
        <w:rPr>
          <w:b/>
          <w:u w:val="single"/>
        </w:rPr>
      </w:pPr>
      <w:r>
        <w:t>The packet is identified by the multicast IP address and MAC address in the packet and the UDP port number.</w:t>
      </w:r>
    </w:p>
    <w:p w:rsidR="001D3778" w:rsidRPr="001D3778" w:rsidRDefault="001D3778" w:rsidP="001D3778">
      <w:pPr>
        <w:pStyle w:val="ListParagraph"/>
        <w:numPr>
          <w:ilvl w:val="0"/>
          <w:numId w:val="31"/>
        </w:numPr>
        <w:rPr>
          <w:b/>
          <w:u w:val="single"/>
        </w:rPr>
      </w:pPr>
      <w:r>
        <w:t>Service Discovery and service resolution</w:t>
      </w:r>
    </w:p>
    <w:p w:rsidR="001D3778" w:rsidRDefault="001D3778" w:rsidP="001D3778">
      <w:pPr>
        <w:pStyle w:val="ListParagraph"/>
        <w:numPr>
          <w:ilvl w:val="0"/>
          <w:numId w:val="33"/>
        </w:numPr>
        <w:contextualSpacing/>
      </w:pPr>
      <w:r>
        <w:lastRenderedPageBreak/>
        <w:t>The DLNA/UPnP wireless/wired clients first sends a service discovery to discover all the devices which provide that service.</w:t>
      </w:r>
    </w:p>
    <w:p w:rsidR="001D3778" w:rsidRDefault="001D3778" w:rsidP="001D3778">
      <w:pPr>
        <w:pStyle w:val="ListParagraph"/>
        <w:numPr>
          <w:ilvl w:val="0"/>
          <w:numId w:val="33"/>
        </w:numPr>
        <w:ind w:left="1530"/>
        <w:contextualSpacing/>
      </w:pPr>
      <w:r w:rsidRPr="00F208A7">
        <w:t>Service discovery makes use of the</w:t>
      </w:r>
      <w:r>
        <w:t xml:space="preserve"> SSDP multicast frames using MSEARCH HTTP method</w:t>
      </w:r>
      <w:r w:rsidRPr="00AA216A">
        <w:t>.</w:t>
      </w:r>
    </w:p>
    <w:p w:rsidR="001D3778" w:rsidRDefault="001D3778" w:rsidP="001D3778">
      <w:pPr>
        <w:pStyle w:val="ListParagraph"/>
        <w:numPr>
          <w:ilvl w:val="0"/>
          <w:numId w:val="33"/>
        </w:numPr>
        <w:ind w:left="1530"/>
        <w:contextualSpacing/>
      </w:pPr>
      <w:r>
        <w:t>The client then sends the service resolution message to determine the end device from which it wants the service.</w:t>
      </w:r>
    </w:p>
    <w:p w:rsidR="001D3778" w:rsidRDefault="001D3778" w:rsidP="001D3778">
      <w:pPr>
        <w:pStyle w:val="ListParagraph"/>
        <w:numPr>
          <w:ilvl w:val="0"/>
          <w:numId w:val="33"/>
        </w:numPr>
        <w:ind w:left="1530"/>
        <w:contextualSpacing/>
      </w:pPr>
      <w:r w:rsidRPr="00AA216A">
        <w:t>Service discovery typically takes place only once in a while—for example, when a user first selects a printer.</w:t>
      </w:r>
    </w:p>
    <w:p w:rsidR="001D3778" w:rsidRDefault="001D3778" w:rsidP="001D3778">
      <w:pPr>
        <w:pStyle w:val="ListParagraph"/>
        <w:numPr>
          <w:ilvl w:val="0"/>
          <w:numId w:val="31"/>
        </w:numPr>
        <w:contextualSpacing/>
      </w:pPr>
      <w:r>
        <w:t>After Discovery</w:t>
      </w:r>
    </w:p>
    <w:p w:rsidR="001D3778" w:rsidRDefault="001D3778" w:rsidP="001D3778">
      <w:pPr>
        <w:pStyle w:val="ListParagraph"/>
        <w:numPr>
          <w:ilvl w:val="1"/>
          <w:numId w:val="31"/>
        </w:numPr>
        <w:contextualSpacing/>
      </w:pPr>
      <w:r>
        <w:t>Once the DLNA client and DLNA server are mapped the traffic between them flows normally</w:t>
      </w:r>
    </w:p>
    <w:p w:rsidR="00572545" w:rsidRDefault="00572545" w:rsidP="000B7A99"/>
    <w:p w:rsidR="000B7A99" w:rsidRDefault="000B7A99" w:rsidP="00D32BC9"/>
    <w:p w:rsidR="000B7A99" w:rsidRPr="00D32BC9" w:rsidRDefault="000B7A99" w:rsidP="00D32BC9"/>
    <w:p w:rsidR="00C51763" w:rsidRDefault="003A57CA" w:rsidP="00D27F37">
      <w:pPr>
        <w:pStyle w:val="Heading1"/>
      </w:pPr>
      <w:bookmarkStart w:id="430" w:name="_Toc450297244"/>
      <w:r>
        <w:lastRenderedPageBreak/>
        <w:t xml:space="preserve">OTHER </w:t>
      </w:r>
      <w:r w:rsidR="00081240">
        <w:t>REFERENCES</w:t>
      </w:r>
      <w:bookmarkEnd w:id="427"/>
      <w:bookmarkEnd w:id="430"/>
    </w:p>
    <w:p w:rsidR="00081240" w:rsidRDefault="00287B16" w:rsidP="00081240">
      <w:hyperlink r:id="rId37" w:history="1">
        <w:r w:rsidR="00081240" w:rsidRPr="008F34F6">
          <w:rPr>
            <w:rStyle w:val="Hyperlink"/>
          </w:rPr>
          <w:t>http://www.win.tue.nl/~johanl/educ/IoT-Course/mDNS-SD%20Tutorial.pdf</w:t>
        </w:r>
      </w:hyperlink>
    </w:p>
    <w:p w:rsidR="00081240" w:rsidRDefault="00287B16" w:rsidP="00081240">
      <w:hyperlink r:id="rId38" w:history="1">
        <w:r w:rsidR="00081240" w:rsidRPr="008F34F6">
          <w:rPr>
            <w:rStyle w:val="Hyperlink"/>
          </w:rPr>
          <w:t>http://agnat.github.io/node_mdns/user_guide.html</w:t>
        </w:r>
      </w:hyperlink>
    </w:p>
    <w:p w:rsidR="00081240" w:rsidRDefault="00287B16" w:rsidP="00081240">
      <w:hyperlink r:id="rId39" w:history="1">
        <w:r w:rsidR="00081240" w:rsidRPr="008F34F6">
          <w:rPr>
            <w:rStyle w:val="Hyperlink"/>
          </w:rPr>
          <w:t>https://developer.apple.com/library/mac/documentation/Cocoa/Conceptual/NetServices/Articles/about.html</w:t>
        </w:r>
      </w:hyperlink>
    </w:p>
    <w:p w:rsidR="008F74D8" w:rsidRDefault="008F74D8" w:rsidP="00081240"/>
    <w:p w:rsidR="00D32BC9" w:rsidRDefault="00D32BC9" w:rsidP="00081240"/>
    <w:p w:rsidR="00FE0CEA" w:rsidRPr="00081240" w:rsidRDefault="00FE0CEA" w:rsidP="00081240"/>
    <w:sectPr w:rsidR="00FE0CEA" w:rsidRPr="00081240" w:rsidSect="00075304">
      <w:headerReference w:type="even" r:id="rId40"/>
      <w:headerReference w:type="default" r:id="rId41"/>
      <w:footerReference w:type="default" r:id="rId42"/>
      <w:pgSz w:w="12240" w:h="15840"/>
      <w:pgMar w:top="1440" w:right="1440" w:bottom="1152" w:left="1440" w:header="432" w:footer="8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3B5" w:rsidRDefault="000813B5">
      <w:r>
        <w:separator/>
      </w:r>
    </w:p>
  </w:endnote>
  <w:endnote w:type="continuationSeparator" w:id="0">
    <w:p w:rsidR="000813B5" w:rsidRDefault="00081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ebuchet MS">
    <w:altName w:val="Corbel"/>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Source Sans Pro">
    <w:altName w:val="Times New Roman"/>
    <w:charset w:val="00"/>
    <w:family w:val="auto"/>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16" w:rsidRPr="003A089E" w:rsidRDefault="00287B16" w:rsidP="00F14C6E">
    <w:pPr>
      <w:pStyle w:val="Footer"/>
      <w:rPr>
        <w:rStyle w:val="PageNumber"/>
      </w:rPr>
    </w:pPr>
    <w:r w:rsidRPr="003A089E">
      <w:t>A</w:t>
    </w:r>
    <w:r>
      <w:t xml:space="preserve">LE USA, Inc. </w:t>
    </w:r>
    <w:r w:rsidRPr="003A089E">
      <w:tab/>
    </w:r>
    <w:r>
      <w:t xml:space="preserve">            </w:t>
    </w:r>
    <w:r w:rsidRPr="003A089E">
      <w:t>Proprietary Information</w:t>
    </w:r>
    <w:r w:rsidRPr="003A089E">
      <w:tab/>
      <w:t xml:space="preserve">Page </w:t>
    </w:r>
    <w:r w:rsidRPr="003A089E">
      <w:rPr>
        <w:rStyle w:val="PageNumber"/>
      </w:rPr>
      <w:fldChar w:fldCharType="begin"/>
    </w:r>
    <w:r w:rsidRPr="003A089E">
      <w:rPr>
        <w:rStyle w:val="PageNumber"/>
      </w:rPr>
      <w:instrText xml:space="preserve"> PAGE </w:instrText>
    </w:r>
    <w:r w:rsidRPr="003A089E">
      <w:rPr>
        <w:rStyle w:val="PageNumber"/>
      </w:rPr>
      <w:fldChar w:fldCharType="separate"/>
    </w:r>
    <w:r w:rsidR="00394FEB">
      <w:rPr>
        <w:rStyle w:val="PageNumber"/>
        <w:noProof/>
      </w:rPr>
      <w:t>16</w:t>
    </w:r>
    <w:r w:rsidRPr="003A089E">
      <w:rPr>
        <w:rStyle w:val="PageNumber"/>
      </w:rPr>
      <w:fldChar w:fldCharType="end"/>
    </w:r>
    <w:r w:rsidRPr="003A089E">
      <w:rPr>
        <w:rStyle w:val="PageNumber"/>
      </w:rPr>
      <w:t xml:space="preserve"> of </w:t>
    </w:r>
    <w:r w:rsidRPr="003A089E">
      <w:rPr>
        <w:rStyle w:val="PageNumber"/>
      </w:rPr>
      <w:fldChar w:fldCharType="begin"/>
    </w:r>
    <w:r w:rsidRPr="003A089E">
      <w:rPr>
        <w:rStyle w:val="PageNumber"/>
      </w:rPr>
      <w:instrText xml:space="preserve"> NUMPAGES </w:instrText>
    </w:r>
    <w:r w:rsidRPr="003A089E">
      <w:rPr>
        <w:rStyle w:val="PageNumber"/>
      </w:rPr>
      <w:fldChar w:fldCharType="separate"/>
    </w:r>
    <w:r w:rsidR="00394FEB">
      <w:rPr>
        <w:rStyle w:val="PageNumber"/>
        <w:noProof/>
      </w:rPr>
      <w:t>27</w:t>
    </w:r>
    <w:r w:rsidRPr="003A089E">
      <w:rPr>
        <w:rStyle w:val="PageNumber"/>
      </w:rPr>
      <w:fldChar w:fldCharType="end"/>
    </w:r>
  </w:p>
  <w:p w:rsidR="00287B16" w:rsidRPr="003A089E" w:rsidRDefault="00287B16" w:rsidP="00F14C6E">
    <w:pPr>
      <w:pStyle w:val="Footer"/>
      <w:rPr>
        <w:rStyle w:val="PageNumber"/>
      </w:rPr>
    </w:pPr>
    <w:r w:rsidRPr="003A089E">
      <w:rPr>
        <w:rStyle w:val="PageNumber"/>
      </w:rPr>
      <w:t xml:space="preserve">Revised Form: </w:t>
    </w:r>
    <w:smartTag w:uri="urn:schemas-microsoft-com:office:smarttags" w:element="date">
      <w:smartTagPr>
        <w:attr w:name="ls" w:val="trans"/>
        <w:attr w:name="Month" w:val="5"/>
        <w:attr w:name="Day" w:val="1"/>
        <w:attr w:name="Year" w:val="02"/>
      </w:smartTagPr>
      <w:r w:rsidRPr="003A089E">
        <w:rPr>
          <w:rStyle w:val="PageNumber"/>
        </w:rPr>
        <w:t>5/1/02</w:t>
      </w:r>
    </w:smartTag>
  </w:p>
  <w:p w:rsidR="00287B16" w:rsidRDefault="00287B16" w:rsidP="00F14C6E">
    <w:pPr>
      <w:pStyle w:val="Footer"/>
    </w:pPr>
    <w:r>
      <w:pict>
        <v:shapetype id="_x0000_t202" coordsize="21600,21600" o:spt="202" path="m,l,21600r21600,l21600,xe">
          <v:stroke joinstyle="miter"/>
          <v:path gradientshapeok="t" o:connecttype="rect"/>
        </v:shapetype>
        <v:shape id="_x0000_s2049" type="#_x0000_t202" style="position:absolute;margin-left:0;margin-top:5.9pt;width:468pt;height:37pt;z-index:251660288" o:allowincell="f">
          <v:textbox style="mso-next-textbox:#_x0000_s2049">
            <w:txbxContent>
              <w:p w:rsidR="00287B16" w:rsidRDefault="00287B16" w:rsidP="00F14C6E">
                <w:r>
                  <w:t xml:space="preserve">UNCONTROLLED </w:t>
                </w:r>
                <w:smartTag w:uri="urn:schemas-microsoft-com:office:smarttags" w:element="stockticker">
                  <w:r>
                    <w:t>COPY</w:t>
                  </w:r>
                </w:smartTag>
              </w:p>
              <w:p w:rsidR="00287B16" w:rsidRDefault="00287B16" w:rsidP="00F14C6E">
                <w:r>
                  <w:t>See Agile for current revision.</w:t>
                </w:r>
              </w:p>
            </w:txbxContent>
          </v:textbox>
        </v:shape>
      </w:pict>
    </w:r>
  </w:p>
  <w:p w:rsidR="00287B16" w:rsidRDefault="00287B16" w:rsidP="00F14C6E">
    <w:pPr>
      <w:pStyle w:val="Footer"/>
    </w:pPr>
  </w:p>
  <w:p w:rsidR="00287B16" w:rsidRDefault="00287B16" w:rsidP="00F14C6E">
    <w:pPr>
      <w:pStyle w:val="Footer"/>
    </w:pPr>
  </w:p>
  <w:p w:rsidR="00287B16" w:rsidRDefault="00287B16" w:rsidP="00F14C6E">
    <w:pPr>
      <w:pStyle w:val="Footer"/>
    </w:pPr>
  </w:p>
  <w:p w:rsidR="00287B16" w:rsidRDefault="00287B16">
    <w:pPr>
      <w:pStyle w:val="Footer"/>
      <w:tabs>
        <w:tab w:val="clear" w:pos="8640"/>
        <w:tab w:val="right" w:pos="9360"/>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3B5" w:rsidRDefault="000813B5">
      <w:r>
        <w:separator/>
      </w:r>
    </w:p>
  </w:footnote>
  <w:footnote w:type="continuationSeparator" w:id="0">
    <w:p w:rsidR="000813B5" w:rsidRDefault="00081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16" w:rsidRDefault="00287B16"/>
  <w:p w:rsidR="00287B16" w:rsidRDefault="00287B16"/>
  <w:p w:rsidR="00287B16" w:rsidRDefault="00287B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16" w:rsidRPr="00F52206" w:rsidRDefault="00287B16" w:rsidP="00F14C6E">
    <w:pPr>
      <w:pStyle w:val="Header"/>
      <w:rPr>
        <w:lang w:val="it-IT"/>
        <w:rPrChange w:id="431" w:author="smohanda" w:date="2016-06-02T17:33:00Z">
          <w:rPr>
            <w:lang w:val="fr-FR"/>
          </w:rPr>
        </w:rPrChange>
      </w:rPr>
    </w:pPr>
    <w:r w:rsidRPr="00570579">
      <w:rPr>
        <w:lang w:val="it-IT"/>
      </w:rPr>
      <w:t xml:space="preserve">ALE USA, Inc. </w:t>
    </w:r>
    <w:r w:rsidRPr="00570579">
      <w:rPr>
        <w:lang w:val="it-IT"/>
      </w:rPr>
      <w:tab/>
    </w:r>
    <w:r w:rsidRPr="00570579">
      <w:rPr>
        <w:lang w:val="it-IT"/>
      </w:rPr>
      <w:tab/>
    </w:r>
    <w:r w:rsidRPr="00322FFB">
      <w:rPr>
        <w:lang w:val="it-IT"/>
        <w:rPrChange w:id="432" w:author="smohanda" w:date="2016-06-02T17:33:00Z">
          <w:rPr>
            <w:lang w:val="fr-FR"/>
          </w:rPr>
        </w:rPrChange>
      </w:rPr>
      <w:t>Agile P/N: 014524-00</w:t>
    </w:r>
  </w:p>
  <w:p w:rsidR="00287B16" w:rsidRPr="00A04BBC" w:rsidRDefault="00287B16" w:rsidP="00F14C6E">
    <w:pPr>
      <w:pStyle w:val="Header"/>
      <w:rPr>
        <w:lang w:val="fr-FR"/>
      </w:rPr>
    </w:pPr>
    <w:r w:rsidRPr="00A04BBC">
      <w:rPr>
        <w:lang w:val="fr-FR"/>
      </w:rPr>
      <w:t xml:space="preserve">Solutions </w:t>
    </w:r>
    <w:proofErr w:type="spellStart"/>
    <w:r w:rsidRPr="00A04BBC">
      <w:rPr>
        <w:lang w:val="fr-FR"/>
      </w:rPr>
      <w:t>Requirements</w:t>
    </w:r>
    <w:proofErr w:type="spellEnd"/>
    <w:r w:rsidRPr="00A04BBC">
      <w:rPr>
        <w:lang w:val="fr-FR"/>
      </w:rPr>
      <w:t xml:space="preserve"> Document</w:t>
    </w:r>
    <w:r w:rsidRPr="00A04BBC">
      <w:rPr>
        <w:lang w:val="fr-FR"/>
      </w:rPr>
      <w:tab/>
    </w:r>
    <w:r w:rsidRPr="00A04BBC">
      <w:rPr>
        <w:lang w:val="fr-FR"/>
      </w:rPr>
      <w:tab/>
      <w:t xml:space="preserve">Agile </w:t>
    </w:r>
    <w:proofErr w:type="spellStart"/>
    <w:r w:rsidRPr="00A04BBC">
      <w:rPr>
        <w:lang w:val="fr-FR"/>
      </w:rPr>
      <w:t>Revision</w:t>
    </w:r>
    <w:proofErr w:type="spellEnd"/>
    <w:r w:rsidRPr="00A04BBC">
      <w:rPr>
        <w:lang w:val="fr-FR"/>
      </w:rPr>
      <w:t>:</w:t>
    </w:r>
    <w:r>
      <w:rPr>
        <w:lang w:val="fr-FR"/>
      </w:rPr>
      <w:t xml:space="preserve"> A</w:t>
    </w:r>
    <w:r w:rsidRPr="00A04BBC">
      <w:rPr>
        <w:lang w:val="fr-FR"/>
      </w:rPr>
      <w:t xml:space="preserve">  </w:t>
    </w:r>
  </w:p>
  <w:p w:rsidR="00287B16" w:rsidRDefault="00287B16" w:rsidP="00F14C6E">
    <w:pPr>
      <w:pStyle w:val="Header"/>
    </w:pPr>
    <w:proofErr w:type="spellStart"/>
    <w:proofErr w:type="gramStart"/>
    <w:r>
      <w:t>mDNS</w:t>
    </w:r>
    <w:proofErr w:type="spellEnd"/>
    <w:r>
      <w:t>/UPNP-DLNA</w:t>
    </w:r>
    <w:proofErr w:type="gramEnd"/>
    <w:r>
      <w:t xml:space="preserve"> Relay</w:t>
    </w:r>
    <w:r w:rsidRPr="003A089E">
      <w:tab/>
    </w:r>
    <w:r w:rsidRPr="003A089E">
      <w:tab/>
    </w:r>
    <w:r>
      <w:t xml:space="preserve"> Date:   </w:t>
    </w:r>
    <w:ins w:id="433" w:author="smohanda" w:date="2016-06-06T15:39:00Z">
      <w:r>
        <w:t>26</w:t>
      </w:r>
    </w:ins>
    <w:del w:id="434" w:author="smohanda" w:date="2016-06-06T15:39:00Z">
      <w:r w:rsidDel="00B32782">
        <w:delText>5</w:delText>
      </w:r>
    </w:del>
    <w:r>
      <w:t xml:space="preserve"> May, 2016</w:t>
    </w:r>
  </w:p>
  <w:p w:rsidR="00287B16" w:rsidRDefault="00287B16" w:rsidP="004A68A5">
    <w:pPr>
      <w:pBdr>
        <w:bottom w:val="double" w:sz="6" w:space="4" w:color="auto"/>
      </w:pBdr>
      <w:tabs>
        <w:tab w:val="left" w:pos="6480"/>
      </w:tabs>
      <w:rPr>
        <w:sz w:val="8"/>
      </w:rPr>
    </w:pPr>
  </w:p>
  <w:p w:rsidR="00287B16" w:rsidRDefault="00287B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2ECE858"/>
    <w:lvl w:ilvl="0">
      <w:start w:val="1"/>
      <w:numFmt w:val="decimal"/>
      <w:pStyle w:val="ListNumber2"/>
      <w:lvlText w:val="%1."/>
      <w:lvlJc w:val="left"/>
      <w:pPr>
        <w:tabs>
          <w:tab w:val="num" w:pos="720"/>
        </w:tabs>
        <w:ind w:left="720" w:hanging="360"/>
      </w:pPr>
    </w:lvl>
  </w:abstractNum>
  <w:abstractNum w:abstractNumId="1">
    <w:nsid w:val="FFFFFF88"/>
    <w:multiLevelType w:val="singleLevel"/>
    <w:tmpl w:val="DB421094"/>
    <w:lvl w:ilvl="0">
      <w:start w:val="1"/>
      <w:numFmt w:val="decimal"/>
      <w:pStyle w:val="ListNumber"/>
      <w:lvlText w:val="%1."/>
      <w:lvlJc w:val="left"/>
      <w:pPr>
        <w:tabs>
          <w:tab w:val="num" w:pos="360"/>
        </w:tabs>
        <w:ind w:left="360" w:hanging="360"/>
      </w:pPr>
    </w:lvl>
  </w:abstractNum>
  <w:abstractNum w:abstractNumId="2">
    <w:nsid w:val="FFFFFFFB"/>
    <w:multiLevelType w:val="multilevel"/>
    <w:tmpl w:val="96E6789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none"/>
      <w:pStyle w:val="Heading9"/>
      <w:suff w:val="nothing"/>
      <w:lvlText w:val=""/>
      <w:lvlJc w:val="left"/>
    </w:lvl>
  </w:abstractNum>
  <w:abstractNum w:abstractNumId="3">
    <w:nsid w:val="08BA09DB"/>
    <w:multiLevelType w:val="hybridMultilevel"/>
    <w:tmpl w:val="3D22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D3AAE"/>
    <w:multiLevelType w:val="hybridMultilevel"/>
    <w:tmpl w:val="FAEE40F0"/>
    <w:lvl w:ilvl="0" w:tplc="C3B4868A">
      <w:start w:val="1"/>
      <w:numFmt w:val="decimal"/>
      <w:lvlText w:val="%1."/>
      <w:lvlJc w:val="left"/>
      <w:pPr>
        <w:ind w:left="720" w:hanging="360"/>
      </w:pPr>
      <w:rPr>
        <w:rFonts w:hint="default"/>
      </w:rPr>
    </w:lvl>
    <w:lvl w:ilvl="1" w:tplc="BAACD2DA">
      <w:start w:val="1"/>
      <w:numFmt w:val="lowerLetter"/>
      <w:lvlText w:val="%2."/>
      <w:lvlJc w:val="left"/>
      <w:pPr>
        <w:ind w:left="1440" w:hanging="360"/>
      </w:pPr>
    </w:lvl>
    <w:lvl w:ilvl="2" w:tplc="87622DA2" w:tentative="1">
      <w:start w:val="1"/>
      <w:numFmt w:val="lowerRoman"/>
      <w:lvlText w:val="%3."/>
      <w:lvlJc w:val="right"/>
      <w:pPr>
        <w:ind w:left="2160" w:hanging="180"/>
      </w:pPr>
    </w:lvl>
    <w:lvl w:ilvl="3" w:tplc="00F2957E" w:tentative="1">
      <w:start w:val="1"/>
      <w:numFmt w:val="decimal"/>
      <w:lvlText w:val="%4."/>
      <w:lvlJc w:val="left"/>
      <w:pPr>
        <w:ind w:left="2880" w:hanging="360"/>
      </w:pPr>
    </w:lvl>
    <w:lvl w:ilvl="4" w:tplc="9646662C" w:tentative="1">
      <w:start w:val="1"/>
      <w:numFmt w:val="lowerLetter"/>
      <w:lvlText w:val="%5."/>
      <w:lvlJc w:val="left"/>
      <w:pPr>
        <w:ind w:left="3600" w:hanging="360"/>
      </w:pPr>
    </w:lvl>
    <w:lvl w:ilvl="5" w:tplc="41B0686A" w:tentative="1">
      <w:start w:val="1"/>
      <w:numFmt w:val="lowerRoman"/>
      <w:lvlText w:val="%6."/>
      <w:lvlJc w:val="right"/>
      <w:pPr>
        <w:ind w:left="4320" w:hanging="180"/>
      </w:pPr>
    </w:lvl>
    <w:lvl w:ilvl="6" w:tplc="3476F71C" w:tentative="1">
      <w:start w:val="1"/>
      <w:numFmt w:val="decimal"/>
      <w:lvlText w:val="%7."/>
      <w:lvlJc w:val="left"/>
      <w:pPr>
        <w:ind w:left="5040" w:hanging="360"/>
      </w:pPr>
    </w:lvl>
    <w:lvl w:ilvl="7" w:tplc="93D26064" w:tentative="1">
      <w:start w:val="1"/>
      <w:numFmt w:val="lowerLetter"/>
      <w:lvlText w:val="%8."/>
      <w:lvlJc w:val="left"/>
      <w:pPr>
        <w:ind w:left="5760" w:hanging="360"/>
      </w:pPr>
    </w:lvl>
    <w:lvl w:ilvl="8" w:tplc="5E2E6F20" w:tentative="1">
      <w:start w:val="1"/>
      <w:numFmt w:val="lowerRoman"/>
      <w:lvlText w:val="%9."/>
      <w:lvlJc w:val="right"/>
      <w:pPr>
        <w:ind w:left="6480" w:hanging="180"/>
      </w:pPr>
    </w:lvl>
  </w:abstractNum>
  <w:abstractNum w:abstractNumId="5">
    <w:nsid w:val="0B6E3D09"/>
    <w:multiLevelType w:val="hybridMultilevel"/>
    <w:tmpl w:val="9278A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87C5A"/>
    <w:multiLevelType w:val="hybridMultilevel"/>
    <w:tmpl w:val="BFF4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8796F"/>
    <w:multiLevelType w:val="multilevel"/>
    <w:tmpl w:val="247E488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rebuchet MS" w:eastAsia="Times New Roman" w:hAnsi="Trebuchet MS" w:hint="default"/>
        <w:b/>
        <w:bCs/>
        <w:i w:val="0"/>
        <w:iCs w:val="0"/>
        <w:caps w:val="0"/>
        <w:smallCaps w:val="0"/>
        <w:strike w:val="0"/>
        <w:dstrike w:val="0"/>
        <w:outline w:val="0"/>
        <w:shadow w:val="0"/>
        <w:emboss w:val="0"/>
        <w:imprint w:val="0"/>
        <w:color w:val="auto"/>
        <w:spacing w:val="0"/>
        <w:w w:val="100"/>
        <w:kern w:val="0"/>
        <w:position w:val="0"/>
        <w:sz w:val="20"/>
        <w:u w:val="none"/>
        <w:effect w:val="none"/>
        <w:bdr w:val="none" w:sz="0" w:space="0" w:color="auto"/>
        <w:shd w:val="clear" w:color="auto" w:fill="auto"/>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0B81495"/>
    <w:multiLevelType w:val="hybridMultilevel"/>
    <w:tmpl w:val="5CEE953C"/>
    <w:lvl w:ilvl="0" w:tplc="0409000F">
      <w:start w:val="1"/>
      <w:numFmt w:val="decimal"/>
      <w:lvlText w:val="%1."/>
      <w:lvlJc w:val="left"/>
      <w:pPr>
        <w:ind w:left="72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11B7508B"/>
    <w:multiLevelType w:val="hybridMultilevel"/>
    <w:tmpl w:val="2FA899B0"/>
    <w:lvl w:ilvl="0" w:tplc="0EAC23BA">
      <w:start w:val="1"/>
      <w:numFmt w:val="decimal"/>
      <w:lvlText w:val="%1."/>
      <w:lvlJc w:val="left"/>
      <w:pPr>
        <w:ind w:left="720" w:hanging="360"/>
      </w:pPr>
      <w:rPr>
        <w:rFonts w:hint="default"/>
      </w:rPr>
    </w:lvl>
    <w:lvl w:ilvl="1" w:tplc="F92E0E9C" w:tentative="1">
      <w:start w:val="1"/>
      <w:numFmt w:val="lowerLetter"/>
      <w:lvlText w:val="%2."/>
      <w:lvlJc w:val="left"/>
      <w:pPr>
        <w:ind w:left="1440" w:hanging="360"/>
      </w:pPr>
    </w:lvl>
    <w:lvl w:ilvl="2" w:tplc="E7786A7C" w:tentative="1">
      <w:start w:val="1"/>
      <w:numFmt w:val="lowerRoman"/>
      <w:lvlText w:val="%3."/>
      <w:lvlJc w:val="right"/>
      <w:pPr>
        <w:ind w:left="2160" w:hanging="180"/>
      </w:pPr>
    </w:lvl>
    <w:lvl w:ilvl="3" w:tplc="96CCAD7C" w:tentative="1">
      <w:start w:val="1"/>
      <w:numFmt w:val="decimal"/>
      <w:lvlText w:val="%4."/>
      <w:lvlJc w:val="left"/>
      <w:pPr>
        <w:ind w:left="2880" w:hanging="360"/>
      </w:pPr>
    </w:lvl>
    <w:lvl w:ilvl="4" w:tplc="0A502274" w:tentative="1">
      <w:start w:val="1"/>
      <w:numFmt w:val="lowerLetter"/>
      <w:lvlText w:val="%5."/>
      <w:lvlJc w:val="left"/>
      <w:pPr>
        <w:ind w:left="3600" w:hanging="360"/>
      </w:pPr>
    </w:lvl>
    <w:lvl w:ilvl="5" w:tplc="2E583802" w:tentative="1">
      <w:start w:val="1"/>
      <w:numFmt w:val="lowerRoman"/>
      <w:lvlText w:val="%6."/>
      <w:lvlJc w:val="right"/>
      <w:pPr>
        <w:ind w:left="4320" w:hanging="180"/>
      </w:pPr>
    </w:lvl>
    <w:lvl w:ilvl="6" w:tplc="F9B09B98" w:tentative="1">
      <w:start w:val="1"/>
      <w:numFmt w:val="decimal"/>
      <w:lvlText w:val="%7."/>
      <w:lvlJc w:val="left"/>
      <w:pPr>
        <w:ind w:left="5040" w:hanging="360"/>
      </w:pPr>
    </w:lvl>
    <w:lvl w:ilvl="7" w:tplc="93A0D404" w:tentative="1">
      <w:start w:val="1"/>
      <w:numFmt w:val="lowerLetter"/>
      <w:lvlText w:val="%8."/>
      <w:lvlJc w:val="left"/>
      <w:pPr>
        <w:ind w:left="5760" w:hanging="360"/>
      </w:pPr>
    </w:lvl>
    <w:lvl w:ilvl="8" w:tplc="26E0B3B2" w:tentative="1">
      <w:start w:val="1"/>
      <w:numFmt w:val="lowerRoman"/>
      <w:lvlText w:val="%9."/>
      <w:lvlJc w:val="right"/>
      <w:pPr>
        <w:ind w:left="6480" w:hanging="180"/>
      </w:pPr>
    </w:lvl>
  </w:abstractNum>
  <w:abstractNum w:abstractNumId="10">
    <w:nsid w:val="11B801F1"/>
    <w:multiLevelType w:val="hybridMultilevel"/>
    <w:tmpl w:val="77D0C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C23C4B"/>
    <w:multiLevelType w:val="hybridMultilevel"/>
    <w:tmpl w:val="A8FA043A"/>
    <w:lvl w:ilvl="0" w:tplc="0409000F">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1B7A5E3F"/>
    <w:multiLevelType w:val="hybridMultilevel"/>
    <w:tmpl w:val="4CD88AFA"/>
    <w:lvl w:ilvl="0" w:tplc="9676DB8C">
      <w:start w:val="1"/>
      <w:numFmt w:val="bullet"/>
      <w:pStyle w:val="ListBullet1"/>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nsid w:val="1B9D0F7A"/>
    <w:multiLevelType w:val="hybridMultilevel"/>
    <w:tmpl w:val="26168F78"/>
    <w:lvl w:ilvl="0" w:tplc="82404F2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1BB529B7"/>
    <w:multiLevelType w:val="multilevel"/>
    <w:tmpl w:val="6FEAE086"/>
    <w:lvl w:ilvl="0">
      <w:start w:val="1"/>
      <w:numFmt w:val="decimal"/>
      <w:pStyle w:val="figcap"/>
      <w:suff w:val="space"/>
      <w:lvlText w:val="Figure %1."/>
      <w:lvlJc w:val="left"/>
      <w:pPr>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1C1C11B1"/>
    <w:multiLevelType w:val="hybridMultilevel"/>
    <w:tmpl w:val="F8A44CB4"/>
    <w:lvl w:ilvl="0" w:tplc="DC321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651D00"/>
    <w:multiLevelType w:val="hybridMultilevel"/>
    <w:tmpl w:val="7A8A8266"/>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23DF491F"/>
    <w:multiLevelType w:val="hybridMultilevel"/>
    <w:tmpl w:val="EAF0B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895A61"/>
    <w:multiLevelType w:val="hybridMultilevel"/>
    <w:tmpl w:val="EF06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AC274C"/>
    <w:multiLevelType w:val="hybridMultilevel"/>
    <w:tmpl w:val="5CEE953C"/>
    <w:lvl w:ilvl="0" w:tplc="364C6852">
      <w:start w:val="1"/>
      <w:numFmt w:val="decimal"/>
      <w:lvlText w:val="%1."/>
      <w:lvlJc w:val="left"/>
      <w:pPr>
        <w:ind w:left="720" w:hanging="360"/>
      </w:pPr>
      <w:rPr>
        <w:rFonts w:hint="default"/>
      </w:rPr>
    </w:lvl>
    <w:lvl w:ilvl="1" w:tplc="86026658">
      <w:start w:val="1"/>
      <w:numFmt w:val="bullet"/>
      <w:lvlText w:val="o"/>
      <w:lvlJc w:val="left"/>
      <w:pPr>
        <w:ind w:left="1440" w:hanging="360"/>
      </w:pPr>
      <w:rPr>
        <w:rFonts w:ascii="Courier New" w:hAnsi="Courier New" w:cs="Courier New" w:hint="default"/>
      </w:rPr>
    </w:lvl>
    <w:lvl w:ilvl="2" w:tplc="AF26F4F2" w:tentative="1">
      <w:start w:val="1"/>
      <w:numFmt w:val="bullet"/>
      <w:lvlText w:val=""/>
      <w:lvlJc w:val="left"/>
      <w:pPr>
        <w:ind w:left="2160" w:hanging="360"/>
      </w:pPr>
      <w:rPr>
        <w:rFonts w:ascii="Wingdings" w:hAnsi="Wingdings" w:hint="default"/>
      </w:rPr>
    </w:lvl>
    <w:lvl w:ilvl="3" w:tplc="88B85C42" w:tentative="1">
      <w:start w:val="1"/>
      <w:numFmt w:val="bullet"/>
      <w:lvlText w:val=""/>
      <w:lvlJc w:val="left"/>
      <w:pPr>
        <w:ind w:left="2880" w:hanging="360"/>
      </w:pPr>
      <w:rPr>
        <w:rFonts w:ascii="Symbol" w:hAnsi="Symbol" w:hint="default"/>
      </w:rPr>
    </w:lvl>
    <w:lvl w:ilvl="4" w:tplc="E5905EE6" w:tentative="1">
      <w:start w:val="1"/>
      <w:numFmt w:val="bullet"/>
      <w:lvlText w:val="o"/>
      <w:lvlJc w:val="left"/>
      <w:pPr>
        <w:ind w:left="3600" w:hanging="360"/>
      </w:pPr>
      <w:rPr>
        <w:rFonts w:ascii="Courier New" w:hAnsi="Courier New" w:cs="Courier New" w:hint="default"/>
      </w:rPr>
    </w:lvl>
    <w:lvl w:ilvl="5" w:tplc="0462687A" w:tentative="1">
      <w:start w:val="1"/>
      <w:numFmt w:val="bullet"/>
      <w:lvlText w:val=""/>
      <w:lvlJc w:val="left"/>
      <w:pPr>
        <w:ind w:left="4320" w:hanging="360"/>
      </w:pPr>
      <w:rPr>
        <w:rFonts w:ascii="Wingdings" w:hAnsi="Wingdings" w:hint="default"/>
      </w:rPr>
    </w:lvl>
    <w:lvl w:ilvl="6" w:tplc="A622FAA0" w:tentative="1">
      <w:start w:val="1"/>
      <w:numFmt w:val="bullet"/>
      <w:lvlText w:val=""/>
      <w:lvlJc w:val="left"/>
      <w:pPr>
        <w:ind w:left="5040" w:hanging="360"/>
      </w:pPr>
      <w:rPr>
        <w:rFonts w:ascii="Symbol" w:hAnsi="Symbol" w:hint="default"/>
      </w:rPr>
    </w:lvl>
    <w:lvl w:ilvl="7" w:tplc="5BA64836" w:tentative="1">
      <w:start w:val="1"/>
      <w:numFmt w:val="bullet"/>
      <w:lvlText w:val="o"/>
      <w:lvlJc w:val="left"/>
      <w:pPr>
        <w:ind w:left="5760" w:hanging="360"/>
      </w:pPr>
      <w:rPr>
        <w:rFonts w:ascii="Courier New" w:hAnsi="Courier New" w:cs="Courier New" w:hint="default"/>
      </w:rPr>
    </w:lvl>
    <w:lvl w:ilvl="8" w:tplc="AC6A0D4E" w:tentative="1">
      <w:start w:val="1"/>
      <w:numFmt w:val="bullet"/>
      <w:lvlText w:val=""/>
      <w:lvlJc w:val="left"/>
      <w:pPr>
        <w:ind w:left="6480" w:hanging="360"/>
      </w:pPr>
      <w:rPr>
        <w:rFonts w:ascii="Wingdings" w:hAnsi="Wingdings" w:hint="default"/>
      </w:rPr>
    </w:lvl>
  </w:abstractNum>
  <w:abstractNum w:abstractNumId="20">
    <w:nsid w:val="31570A96"/>
    <w:multiLevelType w:val="multilevel"/>
    <w:tmpl w:val="57CEE35A"/>
    <w:lvl w:ilvl="0">
      <w:start w:val="1"/>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rPr>
    </w:lvl>
    <w:lvl w:ilvl="4">
      <w:start w:val="1"/>
      <w:numFmt w:val="lowerLetter"/>
      <w:lvlText w:val="%5."/>
      <w:lvlJc w:val="left"/>
      <w:pPr>
        <w:ind w:left="4320" w:hanging="360"/>
      </w:pPr>
      <w:rPr>
        <w:rFonts w:hint="default"/>
      </w:rPr>
    </w:lvl>
    <w:lvl w:ilvl="5" w:tentative="1">
      <w:start w:val="1"/>
      <w:numFmt w:val="lowerRoman"/>
      <w:lvlText w:val="%6."/>
      <w:lvlJc w:val="right"/>
      <w:pPr>
        <w:ind w:left="5040" w:hanging="180"/>
      </w:pPr>
      <w:rPr>
        <w:rFonts w:hint="default"/>
      </w:rPr>
    </w:lvl>
    <w:lvl w:ilvl="6" w:tentative="1">
      <w:start w:val="1"/>
      <w:numFmt w:val="decimal"/>
      <w:lvlText w:val="%7."/>
      <w:lvlJc w:val="left"/>
      <w:pPr>
        <w:ind w:left="5760" w:hanging="360"/>
      </w:pPr>
      <w:rPr>
        <w:rFonts w:hint="default"/>
      </w:rPr>
    </w:lvl>
    <w:lvl w:ilvl="7" w:tentative="1">
      <w:start w:val="1"/>
      <w:numFmt w:val="lowerLetter"/>
      <w:lvlText w:val="%8."/>
      <w:lvlJc w:val="left"/>
      <w:pPr>
        <w:ind w:left="6480" w:hanging="360"/>
      </w:pPr>
      <w:rPr>
        <w:rFonts w:hint="default"/>
      </w:rPr>
    </w:lvl>
    <w:lvl w:ilvl="8" w:tentative="1">
      <w:start w:val="1"/>
      <w:numFmt w:val="lowerRoman"/>
      <w:lvlText w:val="%9."/>
      <w:lvlJc w:val="right"/>
      <w:pPr>
        <w:ind w:left="7200" w:hanging="180"/>
      </w:pPr>
      <w:rPr>
        <w:rFonts w:hint="default"/>
      </w:rPr>
    </w:lvl>
  </w:abstractNum>
  <w:abstractNum w:abstractNumId="21">
    <w:nsid w:val="35640618"/>
    <w:multiLevelType w:val="hybridMultilevel"/>
    <w:tmpl w:val="93DE4400"/>
    <w:lvl w:ilvl="0" w:tplc="F6BC1E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BD607C"/>
    <w:multiLevelType w:val="multilevel"/>
    <w:tmpl w:val="57CEE35A"/>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bullet"/>
      <w:lvlText w:val=""/>
      <w:lvlJc w:val="left"/>
      <w:pPr>
        <w:ind w:left="3240" w:hanging="360"/>
      </w:pPr>
      <w:rPr>
        <w:rFonts w:ascii="Symbol" w:hAnsi="Symbol" w:hint="default"/>
      </w:rPr>
    </w:lvl>
    <w:lvl w:ilvl="4">
      <w:start w:val="1"/>
      <w:numFmt w:val="lowerLetter"/>
      <w:lvlText w:val="%5."/>
      <w:lvlJc w:val="left"/>
      <w:pPr>
        <w:ind w:left="3960" w:hanging="360"/>
      </w:pPr>
      <w:rPr>
        <w:rFonts w:hint="default"/>
      </w:rPr>
    </w:lvl>
    <w:lvl w:ilvl="5" w:tentative="1">
      <w:start w:val="1"/>
      <w:numFmt w:val="lowerRoman"/>
      <w:lvlText w:val="%6."/>
      <w:lvlJc w:val="right"/>
      <w:pPr>
        <w:ind w:left="4680" w:hanging="180"/>
      </w:pPr>
      <w:rPr>
        <w:rFonts w:hint="default"/>
      </w:rPr>
    </w:lvl>
    <w:lvl w:ilvl="6" w:tentative="1">
      <w:start w:val="1"/>
      <w:numFmt w:val="decimal"/>
      <w:lvlText w:val="%7."/>
      <w:lvlJc w:val="left"/>
      <w:pPr>
        <w:ind w:left="5400" w:hanging="360"/>
      </w:pPr>
      <w:rPr>
        <w:rFonts w:hint="default"/>
      </w:rPr>
    </w:lvl>
    <w:lvl w:ilvl="7" w:tentative="1">
      <w:start w:val="1"/>
      <w:numFmt w:val="lowerLetter"/>
      <w:lvlText w:val="%8."/>
      <w:lvlJc w:val="left"/>
      <w:pPr>
        <w:ind w:left="6120" w:hanging="360"/>
      </w:pPr>
      <w:rPr>
        <w:rFonts w:hint="default"/>
      </w:rPr>
    </w:lvl>
    <w:lvl w:ilvl="8" w:tentative="1">
      <w:start w:val="1"/>
      <w:numFmt w:val="lowerRoman"/>
      <w:lvlText w:val="%9."/>
      <w:lvlJc w:val="right"/>
      <w:pPr>
        <w:ind w:left="6840" w:hanging="180"/>
      </w:pPr>
      <w:rPr>
        <w:rFonts w:hint="default"/>
      </w:rPr>
    </w:lvl>
  </w:abstractNum>
  <w:abstractNum w:abstractNumId="23">
    <w:nsid w:val="35F82C42"/>
    <w:multiLevelType w:val="hybridMultilevel"/>
    <w:tmpl w:val="1DF4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285DDF"/>
    <w:multiLevelType w:val="hybridMultilevel"/>
    <w:tmpl w:val="61AA2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B446F55"/>
    <w:multiLevelType w:val="hybridMultilevel"/>
    <w:tmpl w:val="63AC16CC"/>
    <w:lvl w:ilvl="0" w:tplc="0409000F">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3F0617A5"/>
    <w:multiLevelType w:val="hybridMultilevel"/>
    <w:tmpl w:val="B2BA1B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39034D5"/>
    <w:multiLevelType w:val="hybridMultilevel"/>
    <w:tmpl w:val="63B24132"/>
    <w:lvl w:ilvl="0" w:tplc="0409000F">
      <w:start w:val="1"/>
      <w:numFmt w:val="decimal"/>
      <w:lvlText w:val="%1."/>
      <w:lvlJc w:val="left"/>
      <w:pPr>
        <w:ind w:left="1440" w:hanging="360"/>
      </w:pPr>
      <w:rPr>
        <w:rFonts w:cs="Times New Roman" w:hint="default"/>
      </w:rPr>
    </w:lvl>
    <w:lvl w:ilvl="1" w:tplc="04090001">
      <w:start w:val="1"/>
      <w:numFmt w:val="bullet"/>
      <w:lvlText w:val=""/>
      <w:lvlJc w:val="left"/>
      <w:pPr>
        <w:ind w:left="2160" w:hanging="360"/>
      </w:pPr>
      <w:rPr>
        <w:rFonts w:ascii="Symbol" w:hAnsi="Symbol" w:hint="default"/>
      </w:rPr>
    </w:lvl>
    <w:lvl w:ilvl="2" w:tplc="7FD6A910">
      <w:start w:val="1"/>
      <w:numFmt w:val="bullet"/>
      <w:lvlText w:val="-"/>
      <w:lvlJc w:val="left"/>
      <w:pPr>
        <w:ind w:left="3060" w:hanging="360"/>
      </w:pPr>
      <w:rPr>
        <w:rFonts w:ascii="Trebuchet MS" w:eastAsia="Times New Roman" w:hAnsi="Trebuchet MS" w:hint="default"/>
      </w:rPr>
    </w:lvl>
    <w:lvl w:ilvl="3" w:tplc="733893EC">
      <w:start w:val="1"/>
      <w:numFmt w:val="decimal"/>
      <w:lvlText w:val="%4."/>
      <w:lvlJc w:val="left"/>
      <w:pPr>
        <w:ind w:left="3600" w:hanging="360"/>
      </w:pPr>
      <w:rPr>
        <w:rFonts w:cs="Times New Roman" w:hint="default"/>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nsid w:val="4464716B"/>
    <w:multiLevelType w:val="hybridMultilevel"/>
    <w:tmpl w:val="EA06828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5A87CDA"/>
    <w:multiLevelType w:val="hybridMultilevel"/>
    <w:tmpl w:val="CBD8C784"/>
    <w:lvl w:ilvl="0" w:tplc="08E82B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6945AC1"/>
    <w:multiLevelType w:val="hybridMultilevel"/>
    <w:tmpl w:val="61AA2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B496C80"/>
    <w:multiLevelType w:val="hybridMultilevel"/>
    <w:tmpl w:val="C5FE5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332C11"/>
    <w:multiLevelType w:val="hybridMultilevel"/>
    <w:tmpl w:val="A0927C06"/>
    <w:lvl w:ilvl="0" w:tplc="2C86623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5815635F"/>
    <w:multiLevelType w:val="hybridMultilevel"/>
    <w:tmpl w:val="6720BA24"/>
    <w:lvl w:ilvl="0" w:tplc="FD38E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172FD1"/>
    <w:multiLevelType w:val="hybridMultilevel"/>
    <w:tmpl w:val="FCF8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48142B"/>
    <w:multiLevelType w:val="hybridMultilevel"/>
    <w:tmpl w:val="EC784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0B2EA1"/>
    <w:multiLevelType w:val="hybridMultilevel"/>
    <w:tmpl w:val="EA28C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564421"/>
    <w:multiLevelType w:val="hybridMultilevel"/>
    <w:tmpl w:val="1A5EFDB4"/>
    <w:lvl w:ilvl="0" w:tplc="08E8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87603F"/>
    <w:multiLevelType w:val="hybridMultilevel"/>
    <w:tmpl w:val="787002E0"/>
    <w:lvl w:ilvl="0" w:tplc="30DA7B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7CF4282"/>
    <w:multiLevelType w:val="hybridMultilevel"/>
    <w:tmpl w:val="CBD8C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6BA5704E"/>
    <w:multiLevelType w:val="hybridMultilevel"/>
    <w:tmpl w:val="5CEE953C"/>
    <w:lvl w:ilvl="0" w:tplc="0409000F">
      <w:start w:val="1"/>
      <w:numFmt w:val="decimal"/>
      <w:lvlText w:val="%1."/>
      <w:lvlJc w:val="left"/>
      <w:pPr>
        <w:ind w:left="72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6BBB42A4"/>
    <w:multiLevelType w:val="hybridMultilevel"/>
    <w:tmpl w:val="5BC4F95A"/>
    <w:lvl w:ilvl="0" w:tplc="2C8662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bullet"/>
      <w:lvlText w:val=""/>
      <w:lvlJc w:val="left"/>
      <w:pPr>
        <w:ind w:left="3240" w:hanging="360"/>
      </w:pPr>
      <w:rPr>
        <w:rFonts w:ascii="Symbol" w:hAnsi="Symbol" w:hint="default"/>
      </w:rPr>
    </w:lvl>
    <w:lvl w:ilvl="4" w:tplc="04090019">
      <w:start w:val="1"/>
      <w:numFmt w:val="decimal"/>
      <w:lvlText w:val="%5."/>
      <w:lvlJc w:val="left"/>
      <w:pPr>
        <w:ind w:left="3960" w:hanging="360"/>
      </w:pPr>
      <w:rPr>
        <w:rFonts w:hint="default"/>
      </w:rPr>
    </w:lvl>
    <w:lvl w:ilvl="5" w:tplc="0409001B">
      <w:start w:val="6"/>
      <w:numFmt w:val="bullet"/>
      <w:lvlText w:val="-"/>
      <w:lvlJc w:val="left"/>
      <w:pPr>
        <w:ind w:left="4860" w:hanging="360"/>
      </w:pPr>
      <w:rPr>
        <w:rFonts w:ascii="Trebuchet MS" w:eastAsia="Times New Roman" w:hAnsi="Trebuchet MS" w:cs="Trebuchet M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0536D40"/>
    <w:multiLevelType w:val="hybridMultilevel"/>
    <w:tmpl w:val="E5E8B1C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3">
    <w:nsid w:val="72207E53"/>
    <w:multiLevelType w:val="hybridMultilevel"/>
    <w:tmpl w:val="8C7AB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346E1E"/>
    <w:multiLevelType w:val="hybridMultilevel"/>
    <w:tmpl w:val="5CEE95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A3359F"/>
    <w:multiLevelType w:val="multilevel"/>
    <w:tmpl w:val="4CFCC05C"/>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rPr>
    </w:lvl>
    <w:lvl w:ilvl="4">
      <w:start w:val="1"/>
      <w:numFmt w:val="lowerLetter"/>
      <w:lvlText w:val="%5."/>
      <w:lvlJc w:val="left"/>
      <w:pPr>
        <w:ind w:left="4320" w:hanging="360"/>
      </w:pPr>
      <w:rPr>
        <w:rFonts w:hint="default"/>
      </w:rPr>
    </w:lvl>
    <w:lvl w:ilvl="5" w:tentative="1">
      <w:start w:val="1"/>
      <w:numFmt w:val="lowerRoman"/>
      <w:lvlText w:val="%6."/>
      <w:lvlJc w:val="right"/>
      <w:pPr>
        <w:ind w:left="5040" w:hanging="180"/>
      </w:pPr>
      <w:rPr>
        <w:rFonts w:hint="default"/>
      </w:rPr>
    </w:lvl>
    <w:lvl w:ilvl="6" w:tentative="1">
      <w:start w:val="1"/>
      <w:numFmt w:val="decimal"/>
      <w:lvlText w:val="%7."/>
      <w:lvlJc w:val="left"/>
      <w:pPr>
        <w:ind w:left="5760" w:hanging="360"/>
      </w:pPr>
      <w:rPr>
        <w:rFonts w:hint="default"/>
      </w:rPr>
    </w:lvl>
    <w:lvl w:ilvl="7" w:tentative="1">
      <w:start w:val="1"/>
      <w:numFmt w:val="lowerLetter"/>
      <w:lvlText w:val="%8."/>
      <w:lvlJc w:val="left"/>
      <w:pPr>
        <w:ind w:left="6480" w:hanging="360"/>
      </w:pPr>
      <w:rPr>
        <w:rFonts w:hint="default"/>
      </w:rPr>
    </w:lvl>
    <w:lvl w:ilvl="8" w:tentative="1">
      <w:start w:val="1"/>
      <w:numFmt w:val="lowerRoman"/>
      <w:lvlText w:val="%9."/>
      <w:lvlJc w:val="right"/>
      <w:pPr>
        <w:ind w:left="7200" w:hanging="180"/>
      </w:pPr>
      <w:rPr>
        <w:rFonts w:hint="default"/>
      </w:rPr>
    </w:lvl>
  </w:abstractNum>
  <w:abstractNum w:abstractNumId="46">
    <w:nsid w:val="7AE02CB2"/>
    <w:multiLevelType w:val="hybridMultilevel"/>
    <w:tmpl w:val="8C7AB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14"/>
  </w:num>
  <w:num w:numId="5">
    <w:abstractNumId w:val="12"/>
  </w:num>
  <w:num w:numId="6">
    <w:abstractNumId w:val="0"/>
  </w:num>
  <w:num w:numId="7">
    <w:abstractNumId w:val="32"/>
  </w:num>
  <w:num w:numId="8">
    <w:abstractNumId w:val="40"/>
  </w:num>
  <w:num w:numId="9">
    <w:abstractNumId w:val="19"/>
  </w:num>
  <w:num w:numId="10">
    <w:abstractNumId w:val="8"/>
  </w:num>
  <w:num w:numId="11">
    <w:abstractNumId w:val="44"/>
  </w:num>
  <w:num w:numId="12">
    <w:abstractNumId w:val="30"/>
  </w:num>
  <w:num w:numId="13">
    <w:abstractNumId w:val="9"/>
  </w:num>
  <w:num w:numId="14">
    <w:abstractNumId w:val="39"/>
  </w:num>
  <w:num w:numId="15">
    <w:abstractNumId w:val="29"/>
  </w:num>
  <w:num w:numId="16">
    <w:abstractNumId w:val="25"/>
  </w:num>
  <w:num w:numId="17">
    <w:abstractNumId w:val="4"/>
  </w:num>
  <w:num w:numId="18">
    <w:abstractNumId w:val="24"/>
  </w:num>
  <w:num w:numId="19">
    <w:abstractNumId w:val="37"/>
  </w:num>
  <w:num w:numId="20">
    <w:abstractNumId w:val="11"/>
  </w:num>
  <w:num w:numId="21">
    <w:abstractNumId w:val="16"/>
  </w:num>
  <w:num w:numId="22">
    <w:abstractNumId w:val="41"/>
  </w:num>
  <w:num w:numId="23">
    <w:abstractNumId w:val="23"/>
  </w:num>
  <w:num w:numId="24">
    <w:abstractNumId w:val="42"/>
  </w:num>
  <w:num w:numId="25">
    <w:abstractNumId w:val="18"/>
  </w:num>
  <w:num w:numId="26">
    <w:abstractNumId w:val="15"/>
  </w:num>
  <w:num w:numId="27">
    <w:abstractNumId w:val="6"/>
  </w:num>
  <w:num w:numId="28">
    <w:abstractNumId w:val="21"/>
  </w:num>
  <w:num w:numId="29">
    <w:abstractNumId w:val="38"/>
  </w:num>
  <w:num w:numId="30">
    <w:abstractNumId w:val="33"/>
  </w:num>
  <w:num w:numId="31">
    <w:abstractNumId w:val="22"/>
  </w:num>
  <w:num w:numId="32">
    <w:abstractNumId w:val="13"/>
  </w:num>
  <w:num w:numId="33">
    <w:abstractNumId w:val="45"/>
  </w:num>
  <w:num w:numId="34">
    <w:abstractNumId w:val="20"/>
  </w:num>
  <w:num w:numId="35">
    <w:abstractNumId w:val="27"/>
  </w:num>
  <w:num w:numId="36">
    <w:abstractNumId w:val="35"/>
  </w:num>
  <w:num w:numId="37">
    <w:abstractNumId w:val="36"/>
  </w:num>
  <w:num w:numId="38">
    <w:abstractNumId w:val="5"/>
  </w:num>
  <w:num w:numId="39">
    <w:abstractNumId w:val="3"/>
  </w:num>
  <w:num w:numId="40">
    <w:abstractNumId w:val="31"/>
  </w:num>
  <w:num w:numId="41">
    <w:abstractNumId w:val="34"/>
  </w:num>
  <w:num w:numId="42">
    <w:abstractNumId w:val="43"/>
  </w:num>
  <w:num w:numId="43">
    <w:abstractNumId w:val="46"/>
  </w:num>
  <w:num w:numId="44">
    <w:abstractNumId w:val="26"/>
  </w:num>
  <w:num w:numId="45">
    <w:abstractNumId w:val="28"/>
  </w:num>
  <w:num w:numId="46">
    <w:abstractNumId w:val="17"/>
  </w:num>
  <w:num w:numId="4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fr-FR" w:vendorID="9" w:dllVersion="512" w:checkStyle="1"/>
  <w:activeWritingStyle w:appName="MSWord" w:lang="it-IT" w:vendorID="3" w:dllVersion="517" w:checkStyle="1"/>
  <w:activeWritingStyle w:appName="MSWord" w:lang="pt-PT" w:vendorID="13"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0389E"/>
    <w:rsid w:val="000011CE"/>
    <w:rsid w:val="000014EF"/>
    <w:rsid w:val="00002579"/>
    <w:rsid w:val="00002B4D"/>
    <w:rsid w:val="00003A39"/>
    <w:rsid w:val="00003CAC"/>
    <w:rsid w:val="00004187"/>
    <w:rsid w:val="00005629"/>
    <w:rsid w:val="0000578D"/>
    <w:rsid w:val="0000596F"/>
    <w:rsid w:val="00005C4B"/>
    <w:rsid w:val="00006A52"/>
    <w:rsid w:val="00007462"/>
    <w:rsid w:val="0000786D"/>
    <w:rsid w:val="00007DBF"/>
    <w:rsid w:val="00010BE0"/>
    <w:rsid w:val="00011014"/>
    <w:rsid w:val="00011C00"/>
    <w:rsid w:val="00011F1B"/>
    <w:rsid w:val="00012B6F"/>
    <w:rsid w:val="00012C00"/>
    <w:rsid w:val="00013B3B"/>
    <w:rsid w:val="00014DD7"/>
    <w:rsid w:val="00015076"/>
    <w:rsid w:val="00015077"/>
    <w:rsid w:val="000158C0"/>
    <w:rsid w:val="0001672E"/>
    <w:rsid w:val="000226D0"/>
    <w:rsid w:val="000229E5"/>
    <w:rsid w:val="00025629"/>
    <w:rsid w:val="00027594"/>
    <w:rsid w:val="00027D86"/>
    <w:rsid w:val="00030BBF"/>
    <w:rsid w:val="00031F08"/>
    <w:rsid w:val="0003235E"/>
    <w:rsid w:val="00033281"/>
    <w:rsid w:val="00033642"/>
    <w:rsid w:val="000347C6"/>
    <w:rsid w:val="00036585"/>
    <w:rsid w:val="000366C0"/>
    <w:rsid w:val="00036E32"/>
    <w:rsid w:val="00036F31"/>
    <w:rsid w:val="0003757A"/>
    <w:rsid w:val="00037C2D"/>
    <w:rsid w:val="00040AC7"/>
    <w:rsid w:val="00041618"/>
    <w:rsid w:val="00041764"/>
    <w:rsid w:val="00041B69"/>
    <w:rsid w:val="0004444D"/>
    <w:rsid w:val="00044543"/>
    <w:rsid w:val="00044786"/>
    <w:rsid w:val="00044B56"/>
    <w:rsid w:val="00044E8B"/>
    <w:rsid w:val="00045527"/>
    <w:rsid w:val="00045E59"/>
    <w:rsid w:val="00047A1E"/>
    <w:rsid w:val="00050ED1"/>
    <w:rsid w:val="00051F30"/>
    <w:rsid w:val="00053131"/>
    <w:rsid w:val="0005318C"/>
    <w:rsid w:val="000542EC"/>
    <w:rsid w:val="0005439F"/>
    <w:rsid w:val="00054FA2"/>
    <w:rsid w:val="00055272"/>
    <w:rsid w:val="00055687"/>
    <w:rsid w:val="00055CD3"/>
    <w:rsid w:val="000560D6"/>
    <w:rsid w:val="00056278"/>
    <w:rsid w:val="000564E3"/>
    <w:rsid w:val="00057549"/>
    <w:rsid w:val="00057627"/>
    <w:rsid w:val="00057FDE"/>
    <w:rsid w:val="00061533"/>
    <w:rsid w:val="000631B3"/>
    <w:rsid w:val="000641CF"/>
    <w:rsid w:val="00064919"/>
    <w:rsid w:val="00065745"/>
    <w:rsid w:val="00066548"/>
    <w:rsid w:val="00066C8D"/>
    <w:rsid w:val="0006736C"/>
    <w:rsid w:val="00067778"/>
    <w:rsid w:val="00067F76"/>
    <w:rsid w:val="00067FD0"/>
    <w:rsid w:val="00072D67"/>
    <w:rsid w:val="0007358B"/>
    <w:rsid w:val="000739DC"/>
    <w:rsid w:val="00074250"/>
    <w:rsid w:val="00075304"/>
    <w:rsid w:val="00075740"/>
    <w:rsid w:val="00075BA4"/>
    <w:rsid w:val="00076AA9"/>
    <w:rsid w:val="000779E9"/>
    <w:rsid w:val="00081240"/>
    <w:rsid w:val="000813B5"/>
    <w:rsid w:val="00081C8B"/>
    <w:rsid w:val="00081DDF"/>
    <w:rsid w:val="0008223F"/>
    <w:rsid w:val="0008243C"/>
    <w:rsid w:val="0008249A"/>
    <w:rsid w:val="00082B86"/>
    <w:rsid w:val="0008369C"/>
    <w:rsid w:val="00083D3D"/>
    <w:rsid w:val="00083EF5"/>
    <w:rsid w:val="00084888"/>
    <w:rsid w:val="00086A11"/>
    <w:rsid w:val="00086A97"/>
    <w:rsid w:val="000872C2"/>
    <w:rsid w:val="000901C6"/>
    <w:rsid w:val="0009072C"/>
    <w:rsid w:val="00090B5B"/>
    <w:rsid w:val="00091B1F"/>
    <w:rsid w:val="000928BB"/>
    <w:rsid w:val="000949C6"/>
    <w:rsid w:val="00094DC4"/>
    <w:rsid w:val="00095545"/>
    <w:rsid w:val="00096213"/>
    <w:rsid w:val="00096A19"/>
    <w:rsid w:val="00097ACE"/>
    <w:rsid w:val="00097FD4"/>
    <w:rsid w:val="000A049C"/>
    <w:rsid w:val="000A0C0F"/>
    <w:rsid w:val="000A1F08"/>
    <w:rsid w:val="000A20C3"/>
    <w:rsid w:val="000A24E9"/>
    <w:rsid w:val="000A3DD7"/>
    <w:rsid w:val="000A47A0"/>
    <w:rsid w:val="000A4BE0"/>
    <w:rsid w:val="000A4D05"/>
    <w:rsid w:val="000A5C7E"/>
    <w:rsid w:val="000A5D5E"/>
    <w:rsid w:val="000A7F12"/>
    <w:rsid w:val="000B049C"/>
    <w:rsid w:val="000B062C"/>
    <w:rsid w:val="000B2D9D"/>
    <w:rsid w:val="000B35EF"/>
    <w:rsid w:val="000B3EEC"/>
    <w:rsid w:val="000B3F79"/>
    <w:rsid w:val="000B6F92"/>
    <w:rsid w:val="000B7A99"/>
    <w:rsid w:val="000C128C"/>
    <w:rsid w:val="000C1921"/>
    <w:rsid w:val="000C1A2F"/>
    <w:rsid w:val="000C26B4"/>
    <w:rsid w:val="000C40EF"/>
    <w:rsid w:val="000C636F"/>
    <w:rsid w:val="000D27A1"/>
    <w:rsid w:val="000D48A4"/>
    <w:rsid w:val="000D63EE"/>
    <w:rsid w:val="000D6957"/>
    <w:rsid w:val="000D6AAA"/>
    <w:rsid w:val="000D6B45"/>
    <w:rsid w:val="000E1E3E"/>
    <w:rsid w:val="000E1F10"/>
    <w:rsid w:val="000E2518"/>
    <w:rsid w:val="000E325F"/>
    <w:rsid w:val="000E3A47"/>
    <w:rsid w:val="000E57E1"/>
    <w:rsid w:val="000E5A64"/>
    <w:rsid w:val="000E6287"/>
    <w:rsid w:val="000E725B"/>
    <w:rsid w:val="000E73BA"/>
    <w:rsid w:val="000E7504"/>
    <w:rsid w:val="000F07E8"/>
    <w:rsid w:val="000F1DA9"/>
    <w:rsid w:val="000F2BC1"/>
    <w:rsid w:val="000F3406"/>
    <w:rsid w:val="000F35A0"/>
    <w:rsid w:val="000F4033"/>
    <w:rsid w:val="000F4201"/>
    <w:rsid w:val="000F43D8"/>
    <w:rsid w:val="000F4F24"/>
    <w:rsid w:val="000F50F6"/>
    <w:rsid w:val="000F5B89"/>
    <w:rsid w:val="0010024E"/>
    <w:rsid w:val="00100F41"/>
    <w:rsid w:val="0010259F"/>
    <w:rsid w:val="001025B0"/>
    <w:rsid w:val="00103E61"/>
    <w:rsid w:val="0010544E"/>
    <w:rsid w:val="00106B41"/>
    <w:rsid w:val="00110D3B"/>
    <w:rsid w:val="0011181A"/>
    <w:rsid w:val="00112839"/>
    <w:rsid w:val="001129E5"/>
    <w:rsid w:val="0011334F"/>
    <w:rsid w:val="001134D5"/>
    <w:rsid w:val="00121FC5"/>
    <w:rsid w:val="00122395"/>
    <w:rsid w:val="00122EA4"/>
    <w:rsid w:val="00123B4A"/>
    <w:rsid w:val="00123BBC"/>
    <w:rsid w:val="001255E2"/>
    <w:rsid w:val="0012596E"/>
    <w:rsid w:val="00127080"/>
    <w:rsid w:val="001276DD"/>
    <w:rsid w:val="001320B3"/>
    <w:rsid w:val="001326C4"/>
    <w:rsid w:val="00132CFA"/>
    <w:rsid w:val="00132ED8"/>
    <w:rsid w:val="00132F91"/>
    <w:rsid w:val="001333D6"/>
    <w:rsid w:val="001336A3"/>
    <w:rsid w:val="00133954"/>
    <w:rsid w:val="00134DD8"/>
    <w:rsid w:val="0013522D"/>
    <w:rsid w:val="001354B5"/>
    <w:rsid w:val="001358FA"/>
    <w:rsid w:val="00135D64"/>
    <w:rsid w:val="00135ED5"/>
    <w:rsid w:val="00135EFD"/>
    <w:rsid w:val="001360AA"/>
    <w:rsid w:val="001364F8"/>
    <w:rsid w:val="00136C9C"/>
    <w:rsid w:val="00140E12"/>
    <w:rsid w:val="0014116C"/>
    <w:rsid w:val="00141854"/>
    <w:rsid w:val="00142798"/>
    <w:rsid w:val="001427F3"/>
    <w:rsid w:val="00142AFF"/>
    <w:rsid w:val="001438D9"/>
    <w:rsid w:val="00143FD8"/>
    <w:rsid w:val="001440F3"/>
    <w:rsid w:val="0014448F"/>
    <w:rsid w:val="00144DF4"/>
    <w:rsid w:val="00146C33"/>
    <w:rsid w:val="001504F4"/>
    <w:rsid w:val="0015055C"/>
    <w:rsid w:val="0015061B"/>
    <w:rsid w:val="00150C17"/>
    <w:rsid w:val="00151860"/>
    <w:rsid w:val="00152416"/>
    <w:rsid w:val="00152B85"/>
    <w:rsid w:val="00153A13"/>
    <w:rsid w:val="00154C85"/>
    <w:rsid w:val="0015581E"/>
    <w:rsid w:val="00156748"/>
    <w:rsid w:val="0016064E"/>
    <w:rsid w:val="00160EB0"/>
    <w:rsid w:val="00161704"/>
    <w:rsid w:val="001640FD"/>
    <w:rsid w:val="00165CC0"/>
    <w:rsid w:val="001666A8"/>
    <w:rsid w:val="001727BB"/>
    <w:rsid w:val="00174379"/>
    <w:rsid w:val="00174924"/>
    <w:rsid w:val="00174F74"/>
    <w:rsid w:val="0017578B"/>
    <w:rsid w:val="00176B18"/>
    <w:rsid w:val="00180705"/>
    <w:rsid w:val="00180A4E"/>
    <w:rsid w:val="00180EB8"/>
    <w:rsid w:val="0018162E"/>
    <w:rsid w:val="00182F19"/>
    <w:rsid w:val="00183EAB"/>
    <w:rsid w:val="00184636"/>
    <w:rsid w:val="001859E2"/>
    <w:rsid w:val="00191064"/>
    <w:rsid w:val="00191227"/>
    <w:rsid w:val="0019131C"/>
    <w:rsid w:val="00192545"/>
    <w:rsid w:val="00193142"/>
    <w:rsid w:val="00194717"/>
    <w:rsid w:val="00194944"/>
    <w:rsid w:val="00194B14"/>
    <w:rsid w:val="0019579B"/>
    <w:rsid w:val="00195C1C"/>
    <w:rsid w:val="00195C9E"/>
    <w:rsid w:val="00196182"/>
    <w:rsid w:val="00196A13"/>
    <w:rsid w:val="00196C05"/>
    <w:rsid w:val="00197A2D"/>
    <w:rsid w:val="001A00F9"/>
    <w:rsid w:val="001A07DF"/>
    <w:rsid w:val="001A0AD5"/>
    <w:rsid w:val="001A1233"/>
    <w:rsid w:val="001A2A0C"/>
    <w:rsid w:val="001A4102"/>
    <w:rsid w:val="001A488A"/>
    <w:rsid w:val="001A4B02"/>
    <w:rsid w:val="001A51AC"/>
    <w:rsid w:val="001A63A2"/>
    <w:rsid w:val="001A6BE7"/>
    <w:rsid w:val="001B026E"/>
    <w:rsid w:val="001B07F3"/>
    <w:rsid w:val="001B0897"/>
    <w:rsid w:val="001B11F4"/>
    <w:rsid w:val="001B1972"/>
    <w:rsid w:val="001B2E8C"/>
    <w:rsid w:val="001B4A49"/>
    <w:rsid w:val="001B4F1B"/>
    <w:rsid w:val="001B5458"/>
    <w:rsid w:val="001B57D3"/>
    <w:rsid w:val="001B6B89"/>
    <w:rsid w:val="001B6F2A"/>
    <w:rsid w:val="001B7981"/>
    <w:rsid w:val="001C169F"/>
    <w:rsid w:val="001C445A"/>
    <w:rsid w:val="001C52F6"/>
    <w:rsid w:val="001C658C"/>
    <w:rsid w:val="001C6645"/>
    <w:rsid w:val="001C66AE"/>
    <w:rsid w:val="001C6D1C"/>
    <w:rsid w:val="001C7D7A"/>
    <w:rsid w:val="001D014B"/>
    <w:rsid w:val="001D3778"/>
    <w:rsid w:val="001D3D0D"/>
    <w:rsid w:val="001D4A27"/>
    <w:rsid w:val="001D4DAD"/>
    <w:rsid w:val="001D59B7"/>
    <w:rsid w:val="001D64D2"/>
    <w:rsid w:val="001D69D7"/>
    <w:rsid w:val="001D6C4A"/>
    <w:rsid w:val="001D7E3D"/>
    <w:rsid w:val="001E080B"/>
    <w:rsid w:val="001E131E"/>
    <w:rsid w:val="001E286E"/>
    <w:rsid w:val="001E2A9F"/>
    <w:rsid w:val="001E4274"/>
    <w:rsid w:val="001E58CE"/>
    <w:rsid w:val="001E716D"/>
    <w:rsid w:val="001E7E94"/>
    <w:rsid w:val="001E7EF1"/>
    <w:rsid w:val="001F03A6"/>
    <w:rsid w:val="001F2F9B"/>
    <w:rsid w:val="001F4072"/>
    <w:rsid w:val="001F4199"/>
    <w:rsid w:val="001F77DE"/>
    <w:rsid w:val="001F7A1D"/>
    <w:rsid w:val="002008B8"/>
    <w:rsid w:val="002034C6"/>
    <w:rsid w:val="002051CA"/>
    <w:rsid w:val="002062CC"/>
    <w:rsid w:val="002076CD"/>
    <w:rsid w:val="002100B7"/>
    <w:rsid w:val="00210544"/>
    <w:rsid w:val="00211E2B"/>
    <w:rsid w:val="0021324A"/>
    <w:rsid w:val="00213A8C"/>
    <w:rsid w:val="00213E34"/>
    <w:rsid w:val="00214078"/>
    <w:rsid w:val="00214177"/>
    <w:rsid w:val="0021425A"/>
    <w:rsid w:val="002148CE"/>
    <w:rsid w:val="002149FF"/>
    <w:rsid w:val="00214AD4"/>
    <w:rsid w:val="0021562A"/>
    <w:rsid w:val="002160DA"/>
    <w:rsid w:val="00216337"/>
    <w:rsid w:val="00216C75"/>
    <w:rsid w:val="0022082B"/>
    <w:rsid w:val="00220831"/>
    <w:rsid w:val="00223183"/>
    <w:rsid w:val="00224F4D"/>
    <w:rsid w:val="00225CE8"/>
    <w:rsid w:val="00226231"/>
    <w:rsid w:val="002267C7"/>
    <w:rsid w:val="002269B9"/>
    <w:rsid w:val="00227347"/>
    <w:rsid w:val="0023022B"/>
    <w:rsid w:val="00231740"/>
    <w:rsid w:val="00232937"/>
    <w:rsid w:val="00232A23"/>
    <w:rsid w:val="00232E10"/>
    <w:rsid w:val="00234039"/>
    <w:rsid w:val="0023597D"/>
    <w:rsid w:val="00236C95"/>
    <w:rsid w:val="00236F74"/>
    <w:rsid w:val="0023731A"/>
    <w:rsid w:val="002378A8"/>
    <w:rsid w:val="00240125"/>
    <w:rsid w:val="0024058C"/>
    <w:rsid w:val="00241135"/>
    <w:rsid w:val="002412A1"/>
    <w:rsid w:val="002432C9"/>
    <w:rsid w:val="0024456D"/>
    <w:rsid w:val="00244930"/>
    <w:rsid w:val="002466C5"/>
    <w:rsid w:val="00247A4A"/>
    <w:rsid w:val="00250561"/>
    <w:rsid w:val="002509E2"/>
    <w:rsid w:val="002509FE"/>
    <w:rsid w:val="00250AF0"/>
    <w:rsid w:val="00250C2C"/>
    <w:rsid w:val="00250C88"/>
    <w:rsid w:val="00251429"/>
    <w:rsid w:val="00252C59"/>
    <w:rsid w:val="0025312F"/>
    <w:rsid w:val="002543FD"/>
    <w:rsid w:val="0025633D"/>
    <w:rsid w:val="0025733C"/>
    <w:rsid w:val="00261452"/>
    <w:rsid w:val="00261756"/>
    <w:rsid w:val="00261C82"/>
    <w:rsid w:val="00263139"/>
    <w:rsid w:val="00263DBD"/>
    <w:rsid w:val="002648B5"/>
    <w:rsid w:val="00264F84"/>
    <w:rsid w:val="002662D9"/>
    <w:rsid w:val="0026636C"/>
    <w:rsid w:val="002674EC"/>
    <w:rsid w:val="00267B40"/>
    <w:rsid w:val="002701EC"/>
    <w:rsid w:val="00270596"/>
    <w:rsid w:val="0027065D"/>
    <w:rsid w:val="00270816"/>
    <w:rsid w:val="0027182D"/>
    <w:rsid w:val="00271BA6"/>
    <w:rsid w:val="002722AD"/>
    <w:rsid w:val="002733F7"/>
    <w:rsid w:val="00273660"/>
    <w:rsid w:val="00275929"/>
    <w:rsid w:val="002778A7"/>
    <w:rsid w:val="00280D70"/>
    <w:rsid w:val="002810C1"/>
    <w:rsid w:val="002813D0"/>
    <w:rsid w:val="00281B2A"/>
    <w:rsid w:val="00281DF0"/>
    <w:rsid w:val="0028215B"/>
    <w:rsid w:val="0028269D"/>
    <w:rsid w:val="00282B7E"/>
    <w:rsid w:val="0028350F"/>
    <w:rsid w:val="00284B49"/>
    <w:rsid w:val="00285640"/>
    <w:rsid w:val="002868D0"/>
    <w:rsid w:val="002872A1"/>
    <w:rsid w:val="00287B16"/>
    <w:rsid w:val="00290278"/>
    <w:rsid w:val="00290726"/>
    <w:rsid w:val="00290CA4"/>
    <w:rsid w:val="002914BF"/>
    <w:rsid w:val="0029227A"/>
    <w:rsid w:val="00292677"/>
    <w:rsid w:val="0029282F"/>
    <w:rsid w:val="002937BB"/>
    <w:rsid w:val="0029391C"/>
    <w:rsid w:val="0029557E"/>
    <w:rsid w:val="00296776"/>
    <w:rsid w:val="0029726A"/>
    <w:rsid w:val="00297285"/>
    <w:rsid w:val="002A07E4"/>
    <w:rsid w:val="002A0895"/>
    <w:rsid w:val="002A0DFE"/>
    <w:rsid w:val="002A24DF"/>
    <w:rsid w:val="002A272B"/>
    <w:rsid w:val="002A34FE"/>
    <w:rsid w:val="002A35F4"/>
    <w:rsid w:val="002A3DA2"/>
    <w:rsid w:val="002A49DF"/>
    <w:rsid w:val="002A4C49"/>
    <w:rsid w:val="002A5613"/>
    <w:rsid w:val="002A73FB"/>
    <w:rsid w:val="002A7494"/>
    <w:rsid w:val="002A76AE"/>
    <w:rsid w:val="002B003F"/>
    <w:rsid w:val="002B0FC5"/>
    <w:rsid w:val="002B2022"/>
    <w:rsid w:val="002B2738"/>
    <w:rsid w:val="002B3578"/>
    <w:rsid w:val="002B4769"/>
    <w:rsid w:val="002B4853"/>
    <w:rsid w:val="002B4FF7"/>
    <w:rsid w:val="002B6272"/>
    <w:rsid w:val="002B6B74"/>
    <w:rsid w:val="002B7F0C"/>
    <w:rsid w:val="002C075E"/>
    <w:rsid w:val="002C08EA"/>
    <w:rsid w:val="002C0CCD"/>
    <w:rsid w:val="002C10B9"/>
    <w:rsid w:val="002C1C06"/>
    <w:rsid w:val="002C228B"/>
    <w:rsid w:val="002C2D2B"/>
    <w:rsid w:val="002C3B5D"/>
    <w:rsid w:val="002C41A3"/>
    <w:rsid w:val="002C5403"/>
    <w:rsid w:val="002C6537"/>
    <w:rsid w:val="002C688E"/>
    <w:rsid w:val="002D092E"/>
    <w:rsid w:val="002D12AB"/>
    <w:rsid w:val="002D185A"/>
    <w:rsid w:val="002D1B70"/>
    <w:rsid w:val="002D1CFD"/>
    <w:rsid w:val="002D22EA"/>
    <w:rsid w:val="002D455F"/>
    <w:rsid w:val="002D4E06"/>
    <w:rsid w:val="002D4E9E"/>
    <w:rsid w:val="002D547D"/>
    <w:rsid w:val="002D6B0E"/>
    <w:rsid w:val="002D741F"/>
    <w:rsid w:val="002D7A53"/>
    <w:rsid w:val="002E0BF6"/>
    <w:rsid w:val="002E0E3B"/>
    <w:rsid w:val="002E197B"/>
    <w:rsid w:val="002E3852"/>
    <w:rsid w:val="002E43E6"/>
    <w:rsid w:val="002E5A37"/>
    <w:rsid w:val="002E6B49"/>
    <w:rsid w:val="002E762C"/>
    <w:rsid w:val="002E77A3"/>
    <w:rsid w:val="002E79C4"/>
    <w:rsid w:val="002E7DBA"/>
    <w:rsid w:val="002E7EBB"/>
    <w:rsid w:val="002F0190"/>
    <w:rsid w:val="002F10EA"/>
    <w:rsid w:val="002F16A4"/>
    <w:rsid w:val="002F22F6"/>
    <w:rsid w:val="002F23B0"/>
    <w:rsid w:val="002F3226"/>
    <w:rsid w:val="002F459D"/>
    <w:rsid w:val="002F5238"/>
    <w:rsid w:val="003000C6"/>
    <w:rsid w:val="0030077D"/>
    <w:rsid w:val="00300BB4"/>
    <w:rsid w:val="0030197F"/>
    <w:rsid w:val="003019EB"/>
    <w:rsid w:val="00301A07"/>
    <w:rsid w:val="00302727"/>
    <w:rsid w:val="00302C41"/>
    <w:rsid w:val="00302F08"/>
    <w:rsid w:val="00303943"/>
    <w:rsid w:val="00304309"/>
    <w:rsid w:val="00304E24"/>
    <w:rsid w:val="00304F3F"/>
    <w:rsid w:val="00305B35"/>
    <w:rsid w:val="00306536"/>
    <w:rsid w:val="00307827"/>
    <w:rsid w:val="00310E91"/>
    <w:rsid w:val="0031459E"/>
    <w:rsid w:val="0031503D"/>
    <w:rsid w:val="00317226"/>
    <w:rsid w:val="00317667"/>
    <w:rsid w:val="00317E13"/>
    <w:rsid w:val="00321BF8"/>
    <w:rsid w:val="003221E0"/>
    <w:rsid w:val="00322EAF"/>
    <w:rsid w:val="00322FFB"/>
    <w:rsid w:val="003243FA"/>
    <w:rsid w:val="00324F0C"/>
    <w:rsid w:val="0032592F"/>
    <w:rsid w:val="003267F2"/>
    <w:rsid w:val="00330F7A"/>
    <w:rsid w:val="00331D8E"/>
    <w:rsid w:val="00332908"/>
    <w:rsid w:val="00333142"/>
    <w:rsid w:val="00333B4F"/>
    <w:rsid w:val="00333FF3"/>
    <w:rsid w:val="00334CEC"/>
    <w:rsid w:val="003365F9"/>
    <w:rsid w:val="0034071C"/>
    <w:rsid w:val="00340776"/>
    <w:rsid w:val="00340AEF"/>
    <w:rsid w:val="00341266"/>
    <w:rsid w:val="00341382"/>
    <w:rsid w:val="00342A88"/>
    <w:rsid w:val="00343AB5"/>
    <w:rsid w:val="00343AF9"/>
    <w:rsid w:val="00344A39"/>
    <w:rsid w:val="00344B80"/>
    <w:rsid w:val="00344EBF"/>
    <w:rsid w:val="00346049"/>
    <w:rsid w:val="003461C7"/>
    <w:rsid w:val="00346395"/>
    <w:rsid w:val="003473BE"/>
    <w:rsid w:val="00347D4F"/>
    <w:rsid w:val="00347DEF"/>
    <w:rsid w:val="003503E5"/>
    <w:rsid w:val="00350D86"/>
    <w:rsid w:val="00352275"/>
    <w:rsid w:val="0035399D"/>
    <w:rsid w:val="00354619"/>
    <w:rsid w:val="00354DE0"/>
    <w:rsid w:val="0035520F"/>
    <w:rsid w:val="00355891"/>
    <w:rsid w:val="003567A1"/>
    <w:rsid w:val="00356887"/>
    <w:rsid w:val="00357ED3"/>
    <w:rsid w:val="0036078F"/>
    <w:rsid w:val="00360998"/>
    <w:rsid w:val="00361193"/>
    <w:rsid w:val="00361533"/>
    <w:rsid w:val="00361EB4"/>
    <w:rsid w:val="003650B9"/>
    <w:rsid w:val="00365521"/>
    <w:rsid w:val="00370AE1"/>
    <w:rsid w:val="00370C13"/>
    <w:rsid w:val="00370D12"/>
    <w:rsid w:val="00372947"/>
    <w:rsid w:val="00372960"/>
    <w:rsid w:val="003738B2"/>
    <w:rsid w:val="003743D2"/>
    <w:rsid w:val="003745FC"/>
    <w:rsid w:val="00374ACC"/>
    <w:rsid w:val="003750C3"/>
    <w:rsid w:val="0037510B"/>
    <w:rsid w:val="00375EA1"/>
    <w:rsid w:val="00376FDC"/>
    <w:rsid w:val="003770D9"/>
    <w:rsid w:val="00377A35"/>
    <w:rsid w:val="00377ABB"/>
    <w:rsid w:val="0038011B"/>
    <w:rsid w:val="00380307"/>
    <w:rsid w:val="00381BE1"/>
    <w:rsid w:val="003826ED"/>
    <w:rsid w:val="00382B2C"/>
    <w:rsid w:val="00383196"/>
    <w:rsid w:val="003838BD"/>
    <w:rsid w:val="0038649B"/>
    <w:rsid w:val="00386C86"/>
    <w:rsid w:val="003875E4"/>
    <w:rsid w:val="0038787C"/>
    <w:rsid w:val="0039034C"/>
    <w:rsid w:val="003912D3"/>
    <w:rsid w:val="00391EAB"/>
    <w:rsid w:val="003927CD"/>
    <w:rsid w:val="00393DB0"/>
    <w:rsid w:val="00394FDC"/>
    <w:rsid w:val="00394FEB"/>
    <w:rsid w:val="00395249"/>
    <w:rsid w:val="00397EA7"/>
    <w:rsid w:val="003A065F"/>
    <w:rsid w:val="003A103F"/>
    <w:rsid w:val="003A458C"/>
    <w:rsid w:val="003A4FFE"/>
    <w:rsid w:val="003A573B"/>
    <w:rsid w:val="003A57CA"/>
    <w:rsid w:val="003A7886"/>
    <w:rsid w:val="003B0750"/>
    <w:rsid w:val="003B291D"/>
    <w:rsid w:val="003B39AA"/>
    <w:rsid w:val="003B440E"/>
    <w:rsid w:val="003B4958"/>
    <w:rsid w:val="003B4C2B"/>
    <w:rsid w:val="003B4CE5"/>
    <w:rsid w:val="003B641C"/>
    <w:rsid w:val="003B7AF0"/>
    <w:rsid w:val="003C0392"/>
    <w:rsid w:val="003C07DD"/>
    <w:rsid w:val="003C0CC8"/>
    <w:rsid w:val="003C1B84"/>
    <w:rsid w:val="003C1BE9"/>
    <w:rsid w:val="003C2040"/>
    <w:rsid w:val="003C21B1"/>
    <w:rsid w:val="003C230E"/>
    <w:rsid w:val="003C255D"/>
    <w:rsid w:val="003C3085"/>
    <w:rsid w:val="003C3E0A"/>
    <w:rsid w:val="003C3EEA"/>
    <w:rsid w:val="003C527A"/>
    <w:rsid w:val="003C52E9"/>
    <w:rsid w:val="003C6E5B"/>
    <w:rsid w:val="003C70DB"/>
    <w:rsid w:val="003D03FC"/>
    <w:rsid w:val="003D09F5"/>
    <w:rsid w:val="003D174D"/>
    <w:rsid w:val="003D2B6B"/>
    <w:rsid w:val="003D3961"/>
    <w:rsid w:val="003D4829"/>
    <w:rsid w:val="003D4D17"/>
    <w:rsid w:val="003D5135"/>
    <w:rsid w:val="003D5935"/>
    <w:rsid w:val="003D695B"/>
    <w:rsid w:val="003D6D6A"/>
    <w:rsid w:val="003D7494"/>
    <w:rsid w:val="003D7F96"/>
    <w:rsid w:val="003E07A0"/>
    <w:rsid w:val="003E0DD2"/>
    <w:rsid w:val="003E27DF"/>
    <w:rsid w:val="003E382B"/>
    <w:rsid w:val="003E3E45"/>
    <w:rsid w:val="003E4C68"/>
    <w:rsid w:val="003E5031"/>
    <w:rsid w:val="003E6218"/>
    <w:rsid w:val="003E783D"/>
    <w:rsid w:val="003E7877"/>
    <w:rsid w:val="003E7D31"/>
    <w:rsid w:val="003F0183"/>
    <w:rsid w:val="003F18D8"/>
    <w:rsid w:val="003F1A45"/>
    <w:rsid w:val="003F3487"/>
    <w:rsid w:val="003F3896"/>
    <w:rsid w:val="003F441B"/>
    <w:rsid w:val="003F467F"/>
    <w:rsid w:val="003F610D"/>
    <w:rsid w:val="003F6DCA"/>
    <w:rsid w:val="003F6E3E"/>
    <w:rsid w:val="003F6F98"/>
    <w:rsid w:val="004008F2"/>
    <w:rsid w:val="0040102F"/>
    <w:rsid w:val="00401B88"/>
    <w:rsid w:val="00402349"/>
    <w:rsid w:val="00402980"/>
    <w:rsid w:val="00403B77"/>
    <w:rsid w:val="00404100"/>
    <w:rsid w:val="004066DA"/>
    <w:rsid w:val="004074EF"/>
    <w:rsid w:val="004100E4"/>
    <w:rsid w:val="0041033C"/>
    <w:rsid w:val="004108D3"/>
    <w:rsid w:val="00410D2D"/>
    <w:rsid w:val="00411FA0"/>
    <w:rsid w:val="004131D9"/>
    <w:rsid w:val="00413E54"/>
    <w:rsid w:val="00415604"/>
    <w:rsid w:val="0041652D"/>
    <w:rsid w:val="00416EE7"/>
    <w:rsid w:val="0041738F"/>
    <w:rsid w:val="00417D34"/>
    <w:rsid w:val="00420420"/>
    <w:rsid w:val="00420C95"/>
    <w:rsid w:val="00422078"/>
    <w:rsid w:val="004229D3"/>
    <w:rsid w:val="00423961"/>
    <w:rsid w:val="00423A21"/>
    <w:rsid w:val="00423F2E"/>
    <w:rsid w:val="00424281"/>
    <w:rsid w:val="00425225"/>
    <w:rsid w:val="00425259"/>
    <w:rsid w:val="004267AA"/>
    <w:rsid w:val="00426C25"/>
    <w:rsid w:val="00427E26"/>
    <w:rsid w:val="00430A99"/>
    <w:rsid w:val="00430BF2"/>
    <w:rsid w:val="00430E37"/>
    <w:rsid w:val="00431882"/>
    <w:rsid w:val="00432514"/>
    <w:rsid w:val="004329A1"/>
    <w:rsid w:val="00433341"/>
    <w:rsid w:val="0043533F"/>
    <w:rsid w:val="00435972"/>
    <w:rsid w:val="00435CDD"/>
    <w:rsid w:val="0043618F"/>
    <w:rsid w:val="00436EB6"/>
    <w:rsid w:val="00436F2C"/>
    <w:rsid w:val="004401A1"/>
    <w:rsid w:val="00440879"/>
    <w:rsid w:val="00440B8D"/>
    <w:rsid w:val="00441838"/>
    <w:rsid w:val="00441A0D"/>
    <w:rsid w:val="00442134"/>
    <w:rsid w:val="00442DE0"/>
    <w:rsid w:val="00444484"/>
    <w:rsid w:val="00446569"/>
    <w:rsid w:val="00446A78"/>
    <w:rsid w:val="00453A90"/>
    <w:rsid w:val="00455393"/>
    <w:rsid w:val="00455AAD"/>
    <w:rsid w:val="00456625"/>
    <w:rsid w:val="0045692C"/>
    <w:rsid w:val="00457162"/>
    <w:rsid w:val="00457242"/>
    <w:rsid w:val="0045767D"/>
    <w:rsid w:val="004578C3"/>
    <w:rsid w:val="004607AA"/>
    <w:rsid w:val="0046087C"/>
    <w:rsid w:val="004613F6"/>
    <w:rsid w:val="00462CD6"/>
    <w:rsid w:val="004636DD"/>
    <w:rsid w:val="004638E5"/>
    <w:rsid w:val="00465293"/>
    <w:rsid w:val="004666A9"/>
    <w:rsid w:val="00466E25"/>
    <w:rsid w:val="00467B20"/>
    <w:rsid w:val="00470C91"/>
    <w:rsid w:val="00470E98"/>
    <w:rsid w:val="004731ED"/>
    <w:rsid w:val="004734EE"/>
    <w:rsid w:val="00474552"/>
    <w:rsid w:val="00474E74"/>
    <w:rsid w:val="00475EFB"/>
    <w:rsid w:val="00477B2D"/>
    <w:rsid w:val="004800B4"/>
    <w:rsid w:val="004803D4"/>
    <w:rsid w:val="00480D3D"/>
    <w:rsid w:val="00482053"/>
    <w:rsid w:val="0048271C"/>
    <w:rsid w:val="00483DAD"/>
    <w:rsid w:val="00485783"/>
    <w:rsid w:val="0049230C"/>
    <w:rsid w:val="00492863"/>
    <w:rsid w:val="00492EF1"/>
    <w:rsid w:val="00493906"/>
    <w:rsid w:val="00496B7B"/>
    <w:rsid w:val="004977A5"/>
    <w:rsid w:val="004A2B84"/>
    <w:rsid w:val="004A2CBC"/>
    <w:rsid w:val="004A2E96"/>
    <w:rsid w:val="004A57F6"/>
    <w:rsid w:val="004A5C8A"/>
    <w:rsid w:val="004A68A5"/>
    <w:rsid w:val="004A7240"/>
    <w:rsid w:val="004A74D3"/>
    <w:rsid w:val="004B079B"/>
    <w:rsid w:val="004B0E08"/>
    <w:rsid w:val="004B1242"/>
    <w:rsid w:val="004B16E1"/>
    <w:rsid w:val="004B1B66"/>
    <w:rsid w:val="004B2D6B"/>
    <w:rsid w:val="004B3E8F"/>
    <w:rsid w:val="004B58C0"/>
    <w:rsid w:val="004B5F28"/>
    <w:rsid w:val="004B60D9"/>
    <w:rsid w:val="004B634A"/>
    <w:rsid w:val="004B6FEB"/>
    <w:rsid w:val="004B7F0A"/>
    <w:rsid w:val="004C01F1"/>
    <w:rsid w:val="004C06BE"/>
    <w:rsid w:val="004C06C6"/>
    <w:rsid w:val="004C0807"/>
    <w:rsid w:val="004C0ACC"/>
    <w:rsid w:val="004C0B68"/>
    <w:rsid w:val="004C0F2B"/>
    <w:rsid w:val="004C11DC"/>
    <w:rsid w:val="004C3DBF"/>
    <w:rsid w:val="004C40BB"/>
    <w:rsid w:val="004C4BFC"/>
    <w:rsid w:val="004C4E61"/>
    <w:rsid w:val="004C63D3"/>
    <w:rsid w:val="004C7600"/>
    <w:rsid w:val="004C7DD1"/>
    <w:rsid w:val="004D0156"/>
    <w:rsid w:val="004D0C21"/>
    <w:rsid w:val="004D166A"/>
    <w:rsid w:val="004D260F"/>
    <w:rsid w:val="004D2C2A"/>
    <w:rsid w:val="004D66C7"/>
    <w:rsid w:val="004D6A4D"/>
    <w:rsid w:val="004D709F"/>
    <w:rsid w:val="004E0143"/>
    <w:rsid w:val="004E0A75"/>
    <w:rsid w:val="004E1358"/>
    <w:rsid w:val="004E1895"/>
    <w:rsid w:val="004E2046"/>
    <w:rsid w:val="004E2210"/>
    <w:rsid w:val="004E26E2"/>
    <w:rsid w:val="004E275A"/>
    <w:rsid w:val="004E3037"/>
    <w:rsid w:val="004E3DB5"/>
    <w:rsid w:val="004E48D4"/>
    <w:rsid w:val="004E4C3B"/>
    <w:rsid w:val="004E514D"/>
    <w:rsid w:val="004E7600"/>
    <w:rsid w:val="004E76A3"/>
    <w:rsid w:val="004E7E4E"/>
    <w:rsid w:val="004E7ED3"/>
    <w:rsid w:val="004F0089"/>
    <w:rsid w:val="004F074A"/>
    <w:rsid w:val="004F0763"/>
    <w:rsid w:val="004F10B3"/>
    <w:rsid w:val="004F2C22"/>
    <w:rsid w:val="004F2DF8"/>
    <w:rsid w:val="004F2E02"/>
    <w:rsid w:val="004F3018"/>
    <w:rsid w:val="004F31FE"/>
    <w:rsid w:val="004F3659"/>
    <w:rsid w:val="004F418E"/>
    <w:rsid w:val="004F48C9"/>
    <w:rsid w:val="004F509C"/>
    <w:rsid w:val="004F543C"/>
    <w:rsid w:val="004F579C"/>
    <w:rsid w:val="004F61CC"/>
    <w:rsid w:val="004F6515"/>
    <w:rsid w:val="004F6A56"/>
    <w:rsid w:val="004F766F"/>
    <w:rsid w:val="004F7DF9"/>
    <w:rsid w:val="005001F5"/>
    <w:rsid w:val="00500994"/>
    <w:rsid w:val="00501C23"/>
    <w:rsid w:val="00502B17"/>
    <w:rsid w:val="00503088"/>
    <w:rsid w:val="00504F63"/>
    <w:rsid w:val="005060AD"/>
    <w:rsid w:val="00506975"/>
    <w:rsid w:val="00506A93"/>
    <w:rsid w:val="005100B6"/>
    <w:rsid w:val="005101B1"/>
    <w:rsid w:val="00510347"/>
    <w:rsid w:val="005119C9"/>
    <w:rsid w:val="00511F5A"/>
    <w:rsid w:val="005140CD"/>
    <w:rsid w:val="005141B2"/>
    <w:rsid w:val="005163D0"/>
    <w:rsid w:val="00516912"/>
    <w:rsid w:val="00517452"/>
    <w:rsid w:val="005174EC"/>
    <w:rsid w:val="005210E2"/>
    <w:rsid w:val="00521EDD"/>
    <w:rsid w:val="00522320"/>
    <w:rsid w:val="00523BB0"/>
    <w:rsid w:val="005262B9"/>
    <w:rsid w:val="0052638E"/>
    <w:rsid w:val="0052683F"/>
    <w:rsid w:val="00527B3B"/>
    <w:rsid w:val="00527D97"/>
    <w:rsid w:val="00530777"/>
    <w:rsid w:val="00530891"/>
    <w:rsid w:val="0053094E"/>
    <w:rsid w:val="0053190B"/>
    <w:rsid w:val="00532632"/>
    <w:rsid w:val="00533469"/>
    <w:rsid w:val="00533811"/>
    <w:rsid w:val="005338E3"/>
    <w:rsid w:val="0053395E"/>
    <w:rsid w:val="00533EA3"/>
    <w:rsid w:val="00535051"/>
    <w:rsid w:val="005355B2"/>
    <w:rsid w:val="0053795A"/>
    <w:rsid w:val="00537AE8"/>
    <w:rsid w:val="00540B89"/>
    <w:rsid w:val="00541517"/>
    <w:rsid w:val="00542C61"/>
    <w:rsid w:val="005433F7"/>
    <w:rsid w:val="00543ABD"/>
    <w:rsid w:val="00544984"/>
    <w:rsid w:val="005456CC"/>
    <w:rsid w:val="0054673F"/>
    <w:rsid w:val="00546BAA"/>
    <w:rsid w:val="00547973"/>
    <w:rsid w:val="00551810"/>
    <w:rsid w:val="005521C5"/>
    <w:rsid w:val="00552CF3"/>
    <w:rsid w:val="00552E68"/>
    <w:rsid w:val="005533D1"/>
    <w:rsid w:val="00553668"/>
    <w:rsid w:val="00553E21"/>
    <w:rsid w:val="00553ECC"/>
    <w:rsid w:val="00554167"/>
    <w:rsid w:val="0055416C"/>
    <w:rsid w:val="00555352"/>
    <w:rsid w:val="005574C1"/>
    <w:rsid w:val="005603C0"/>
    <w:rsid w:val="00560D4F"/>
    <w:rsid w:val="0056111F"/>
    <w:rsid w:val="0056589B"/>
    <w:rsid w:val="00565FFD"/>
    <w:rsid w:val="00570579"/>
    <w:rsid w:val="00570803"/>
    <w:rsid w:val="00571A36"/>
    <w:rsid w:val="00571F0D"/>
    <w:rsid w:val="00572049"/>
    <w:rsid w:val="00572545"/>
    <w:rsid w:val="00572B3A"/>
    <w:rsid w:val="0057329A"/>
    <w:rsid w:val="00575286"/>
    <w:rsid w:val="0057559E"/>
    <w:rsid w:val="005761B0"/>
    <w:rsid w:val="00576700"/>
    <w:rsid w:val="00576D09"/>
    <w:rsid w:val="005803E5"/>
    <w:rsid w:val="005805F7"/>
    <w:rsid w:val="00580B9A"/>
    <w:rsid w:val="00580DE4"/>
    <w:rsid w:val="0058458A"/>
    <w:rsid w:val="00584B03"/>
    <w:rsid w:val="00584CFF"/>
    <w:rsid w:val="00587117"/>
    <w:rsid w:val="00590394"/>
    <w:rsid w:val="0059070C"/>
    <w:rsid w:val="00590BFC"/>
    <w:rsid w:val="005911B0"/>
    <w:rsid w:val="00591229"/>
    <w:rsid w:val="005913F3"/>
    <w:rsid w:val="00592C8C"/>
    <w:rsid w:val="0059321C"/>
    <w:rsid w:val="00593DE3"/>
    <w:rsid w:val="005941B2"/>
    <w:rsid w:val="005942FE"/>
    <w:rsid w:val="00594E97"/>
    <w:rsid w:val="0059554C"/>
    <w:rsid w:val="00596CAD"/>
    <w:rsid w:val="00596F68"/>
    <w:rsid w:val="005978EA"/>
    <w:rsid w:val="005A0C5E"/>
    <w:rsid w:val="005A144E"/>
    <w:rsid w:val="005A1D68"/>
    <w:rsid w:val="005A2A14"/>
    <w:rsid w:val="005A337D"/>
    <w:rsid w:val="005A3715"/>
    <w:rsid w:val="005A4135"/>
    <w:rsid w:val="005A43AC"/>
    <w:rsid w:val="005A4654"/>
    <w:rsid w:val="005A6AF1"/>
    <w:rsid w:val="005A7EB4"/>
    <w:rsid w:val="005B00A1"/>
    <w:rsid w:val="005B0206"/>
    <w:rsid w:val="005B0942"/>
    <w:rsid w:val="005B0E28"/>
    <w:rsid w:val="005B28A1"/>
    <w:rsid w:val="005B2ACF"/>
    <w:rsid w:val="005B2CA2"/>
    <w:rsid w:val="005B3979"/>
    <w:rsid w:val="005B7069"/>
    <w:rsid w:val="005B78EF"/>
    <w:rsid w:val="005C0F5D"/>
    <w:rsid w:val="005C1289"/>
    <w:rsid w:val="005C1958"/>
    <w:rsid w:val="005C2016"/>
    <w:rsid w:val="005C39A5"/>
    <w:rsid w:val="005C41C7"/>
    <w:rsid w:val="005C424E"/>
    <w:rsid w:val="005C4611"/>
    <w:rsid w:val="005C6384"/>
    <w:rsid w:val="005C769B"/>
    <w:rsid w:val="005D002F"/>
    <w:rsid w:val="005D0E35"/>
    <w:rsid w:val="005D3755"/>
    <w:rsid w:val="005D4752"/>
    <w:rsid w:val="005D5A7E"/>
    <w:rsid w:val="005D6D5A"/>
    <w:rsid w:val="005D78B7"/>
    <w:rsid w:val="005D79D2"/>
    <w:rsid w:val="005D7A07"/>
    <w:rsid w:val="005E0E01"/>
    <w:rsid w:val="005E1700"/>
    <w:rsid w:val="005E1C70"/>
    <w:rsid w:val="005E2173"/>
    <w:rsid w:val="005E25F4"/>
    <w:rsid w:val="005E2672"/>
    <w:rsid w:val="005E2731"/>
    <w:rsid w:val="005E2EA7"/>
    <w:rsid w:val="005E33BB"/>
    <w:rsid w:val="005E459A"/>
    <w:rsid w:val="005E6741"/>
    <w:rsid w:val="005F2513"/>
    <w:rsid w:val="005F28F0"/>
    <w:rsid w:val="005F37DC"/>
    <w:rsid w:val="005F386D"/>
    <w:rsid w:val="005F3A57"/>
    <w:rsid w:val="005F5594"/>
    <w:rsid w:val="00600FE0"/>
    <w:rsid w:val="00601FC3"/>
    <w:rsid w:val="00602C8C"/>
    <w:rsid w:val="00602F27"/>
    <w:rsid w:val="006038E0"/>
    <w:rsid w:val="00603A54"/>
    <w:rsid w:val="006052B8"/>
    <w:rsid w:val="006058E7"/>
    <w:rsid w:val="006062C6"/>
    <w:rsid w:val="00606635"/>
    <w:rsid w:val="00607F84"/>
    <w:rsid w:val="006116E4"/>
    <w:rsid w:val="00611EDB"/>
    <w:rsid w:val="006121CA"/>
    <w:rsid w:val="00612887"/>
    <w:rsid w:val="00612959"/>
    <w:rsid w:val="0061319E"/>
    <w:rsid w:val="00613FEE"/>
    <w:rsid w:val="00615FCB"/>
    <w:rsid w:val="0061678D"/>
    <w:rsid w:val="00616A32"/>
    <w:rsid w:val="00620F9C"/>
    <w:rsid w:val="006217F7"/>
    <w:rsid w:val="0062233C"/>
    <w:rsid w:val="0062240F"/>
    <w:rsid w:val="0062342A"/>
    <w:rsid w:val="0062378E"/>
    <w:rsid w:val="006237A0"/>
    <w:rsid w:val="00623DF9"/>
    <w:rsid w:val="00624D79"/>
    <w:rsid w:val="006253F4"/>
    <w:rsid w:val="0062546E"/>
    <w:rsid w:val="0062561E"/>
    <w:rsid w:val="00627EA6"/>
    <w:rsid w:val="0063018D"/>
    <w:rsid w:val="006313E9"/>
    <w:rsid w:val="00633408"/>
    <w:rsid w:val="006335C1"/>
    <w:rsid w:val="00633891"/>
    <w:rsid w:val="006345D7"/>
    <w:rsid w:val="00634F89"/>
    <w:rsid w:val="006356A9"/>
    <w:rsid w:val="00636413"/>
    <w:rsid w:val="006364AD"/>
    <w:rsid w:val="006366A9"/>
    <w:rsid w:val="00637C26"/>
    <w:rsid w:val="006406B0"/>
    <w:rsid w:val="00640CDF"/>
    <w:rsid w:val="006411BD"/>
    <w:rsid w:val="006420B9"/>
    <w:rsid w:val="00642B95"/>
    <w:rsid w:val="00642DE6"/>
    <w:rsid w:val="006433D9"/>
    <w:rsid w:val="00644EE1"/>
    <w:rsid w:val="00646630"/>
    <w:rsid w:val="006473CC"/>
    <w:rsid w:val="006501BD"/>
    <w:rsid w:val="00650BBD"/>
    <w:rsid w:val="00651F64"/>
    <w:rsid w:val="006524C3"/>
    <w:rsid w:val="00652AC9"/>
    <w:rsid w:val="006532FB"/>
    <w:rsid w:val="00653A32"/>
    <w:rsid w:val="00653ADC"/>
    <w:rsid w:val="00653B0D"/>
    <w:rsid w:val="00654E09"/>
    <w:rsid w:val="00655BE3"/>
    <w:rsid w:val="00656B46"/>
    <w:rsid w:val="00657796"/>
    <w:rsid w:val="006578A5"/>
    <w:rsid w:val="00660730"/>
    <w:rsid w:val="00660995"/>
    <w:rsid w:val="00660A13"/>
    <w:rsid w:val="00660BF5"/>
    <w:rsid w:val="006611CA"/>
    <w:rsid w:val="006622B7"/>
    <w:rsid w:val="006623DE"/>
    <w:rsid w:val="006634BF"/>
    <w:rsid w:val="00663698"/>
    <w:rsid w:val="006646C8"/>
    <w:rsid w:val="00664F5D"/>
    <w:rsid w:val="00665E42"/>
    <w:rsid w:val="00666971"/>
    <w:rsid w:val="00667158"/>
    <w:rsid w:val="00667442"/>
    <w:rsid w:val="00667AE7"/>
    <w:rsid w:val="006711FB"/>
    <w:rsid w:val="006716F2"/>
    <w:rsid w:val="00672FA1"/>
    <w:rsid w:val="006746D7"/>
    <w:rsid w:val="00674F9F"/>
    <w:rsid w:val="00677D72"/>
    <w:rsid w:val="00680DAE"/>
    <w:rsid w:val="00681F14"/>
    <w:rsid w:val="00682323"/>
    <w:rsid w:val="00683BA6"/>
    <w:rsid w:val="00683C10"/>
    <w:rsid w:val="00685A2A"/>
    <w:rsid w:val="0068700D"/>
    <w:rsid w:val="006872A4"/>
    <w:rsid w:val="006872AF"/>
    <w:rsid w:val="00687E42"/>
    <w:rsid w:val="006903F6"/>
    <w:rsid w:val="00690D8B"/>
    <w:rsid w:val="00691DF1"/>
    <w:rsid w:val="00692789"/>
    <w:rsid w:val="00693BC2"/>
    <w:rsid w:val="00693F4B"/>
    <w:rsid w:val="006942E8"/>
    <w:rsid w:val="00694382"/>
    <w:rsid w:val="00697967"/>
    <w:rsid w:val="006A1A7C"/>
    <w:rsid w:val="006A2201"/>
    <w:rsid w:val="006A2EA5"/>
    <w:rsid w:val="006A5D69"/>
    <w:rsid w:val="006A759B"/>
    <w:rsid w:val="006A760F"/>
    <w:rsid w:val="006A79EC"/>
    <w:rsid w:val="006A7AAD"/>
    <w:rsid w:val="006B1BC4"/>
    <w:rsid w:val="006B1C35"/>
    <w:rsid w:val="006B2106"/>
    <w:rsid w:val="006B2DEF"/>
    <w:rsid w:val="006B2EE2"/>
    <w:rsid w:val="006B444A"/>
    <w:rsid w:val="006B50D7"/>
    <w:rsid w:val="006B56E5"/>
    <w:rsid w:val="006B5A9B"/>
    <w:rsid w:val="006B637F"/>
    <w:rsid w:val="006C0221"/>
    <w:rsid w:val="006C070B"/>
    <w:rsid w:val="006C167F"/>
    <w:rsid w:val="006C1714"/>
    <w:rsid w:val="006C1D5F"/>
    <w:rsid w:val="006C1EC8"/>
    <w:rsid w:val="006C30E8"/>
    <w:rsid w:val="006C36B7"/>
    <w:rsid w:val="006C44BA"/>
    <w:rsid w:val="006C4EC6"/>
    <w:rsid w:val="006C67E6"/>
    <w:rsid w:val="006C699B"/>
    <w:rsid w:val="006D0416"/>
    <w:rsid w:val="006D0598"/>
    <w:rsid w:val="006D1A90"/>
    <w:rsid w:val="006D2583"/>
    <w:rsid w:val="006D4536"/>
    <w:rsid w:val="006D51AB"/>
    <w:rsid w:val="006D6976"/>
    <w:rsid w:val="006D71DF"/>
    <w:rsid w:val="006D7518"/>
    <w:rsid w:val="006D7AB2"/>
    <w:rsid w:val="006E01B8"/>
    <w:rsid w:val="006E0395"/>
    <w:rsid w:val="006E0D88"/>
    <w:rsid w:val="006E0E05"/>
    <w:rsid w:val="006E26D9"/>
    <w:rsid w:val="006E2802"/>
    <w:rsid w:val="006E29E9"/>
    <w:rsid w:val="006E2A4D"/>
    <w:rsid w:val="006E3316"/>
    <w:rsid w:val="006E39E0"/>
    <w:rsid w:val="006E5422"/>
    <w:rsid w:val="006E64DB"/>
    <w:rsid w:val="006E6A45"/>
    <w:rsid w:val="006E6DAA"/>
    <w:rsid w:val="006E75D8"/>
    <w:rsid w:val="006F011B"/>
    <w:rsid w:val="006F016E"/>
    <w:rsid w:val="006F0451"/>
    <w:rsid w:val="006F0901"/>
    <w:rsid w:val="006F18B0"/>
    <w:rsid w:val="006F1C0F"/>
    <w:rsid w:val="006F200F"/>
    <w:rsid w:val="006F203C"/>
    <w:rsid w:val="006F28F8"/>
    <w:rsid w:val="006F3F3A"/>
    <w:rsid w:val="006F40AE"/>
    <w:rsid w:val="006F4ABA"/>
    <w:rsid w:val="006F61F0"/>
    <w:rsid w:val="006F66A5"/>
    <w:rsid w:val="006F77C7"/>
    <w:rsid w:val="006F79C0"/>
    <w:rsid w:val="006F7EF7"/>
    <w:rsid w:val="007015B6"/>
    <w:rsid w:val="0070170F"/>
    <w:rsid w:val="007022A5"/>
    <w:rsid w:val="007024D8"/>
    <w:rsid w:val="0070297B"/>
    <w:rsid w:val="007029CA"/>
    <w:rsid w:val="00702D86"/>
    <w:rsid w:val="007037FE"/>
    <w:rsid w:val="00703FBA"/>
    <w:rsid w:val="007041C8"/>
    <w:rsid w:val="007053F6"/>
    <w:rsid w:val="00706042"/>
    <w:rsid w:val="00706730"/>
    <w:rsid w:val="0070797B"/>
    <w:rsid w:val="007107B5"/>
    <w:rsid w:val="0071147F"/>
    <w:rsid w:val="00711676"/>
    <w:rsid w:val="00711FF0"/>
    <w:rsid w:val="00711FF8"/>
    <w:rsid w:val="0071324E"/>
    <w:rsid w:val="00713339"/>
    <w:rsid w:val="00714EB6"/>
    <w:rsid w:val="00714F09"/>
    <w:rsid w:val="0071514D"/>
    <w:rsid w:val="007155EC"/>
    <w:rsid w:val="007158CC"/>
    <w:rsid w:val="007160C0"/>
    <w:rsid w:val="0071725F"/>
    <w:rsid w:val="00720536"/>
    <w:rsid w:val="00720E27"/>
    <w:rsid w:val="00721D9C"/>
    <w:rsid w:val="00721F36"/>
    <w:rsid w:val="007233EC"/>
    <w:rsid w:val="00724974"/>
    <w:rsid w:val="00726349"/>
    <w:rsid w:val="00727104"/>
    <w:rsid w:val="00727C4D"/>
    <w:rsid w:val="0073037B"/>
    <w:rsid w:val="0073042A"/>
    <w:rsid w:val="007305BC"/>
    <w:rsid w:val="00731156"/>
    <w:rsid w:val="007313B1"/>
    <w:rsid w:val="007329DD"/>
    <w:rsid w:val="00732DC8"/>
    <w:rsid w:val="007330D3"/>
    <w:rsid w:val="00733BAB"/>
    <w:rsid w:val="00734858"/>
    <w:rsid w:val="007349C7"/>
    <w:rsid w:val="00736991"/>
    <w:rsid w:val="00737568"/>
    <w:rsid w:val="0073791A"/>
    <w:rsid w:val="00737A9E"/>
    <w:rsid w:val="00737F39"/>
    <w:rsid w:val="00740C8E"/>
    <w:rsid w:val="00741007"/>
    <w:rsid w:val="00741CE7"/>
    <w:rsid w:val="00742FA1"/>
    <w:rsid w:val="007439B5"/>
    <w:rsid w:val="007439DC"/>
    <w:rsid w:val="007441CB"/>
    <w:rsid w:val="0074564A"/>
    <w:rsid w:val="00745B63"/>
    <w:rsid w:val="0074712A"/>
    <w:rsid w:val="00750114"/>
    <w:rsid w:val="0075059C"/>
    <w:rsid w:val="007514C0"/>
    <w:rsid w:val="007519A9"/>
    <w:rsid w:val="00751C95"/>
    <w:rsid w:val="00755B89"/>
    <w:rsid w:val="00756696"/>
    <w:rsid w:val="0075673D"/>
    <w:rsid w:val="007567C6"/>
    <w:rsid w:val="007578CC"/>
    <w:rsid w:val="00760129"/>
    <w:rsid w:val="00761127"/>
    <w:rsid w:val="0076113D"/>
    <w:rsid w:val="00761894"/>
    <w:rsid w:val="00762D9A"/>
    <w:rsid w:val="00762DC0"/>
    <w:rsid w:val="0076459E"/>
    <w:rsid w:val="00764A69"/>
    <w:rsid w:val="00766AA7"/>
    <w:rsid w:val="007671A8"/>
    <w:rsid w:val="00767B43"/>
    <w:rsid w:val="007716E7"/>
    <w:rsid w:val="00771F6B"/>
    <w:rsid w:val="00772645"/>
    <w:rsid w:val="00772BD8"/>
    <w:rsid w:val="007741DC"/>
    <w:rsid w:val="00774329"/>
    <w:rsid w:val="007747B1"/>
    <w:rsid w:val="00774C68"/>
    <w:rsid w:val="0077540D"/>
    <w:rsid w:val="0077562E"/>
    <w:rsid w:val="00775E78"/>
    <w:rsid w:val="00777661"/>
    <w:rsid w:val="007818D2"/>
    <w:rsid w:val="00781A97"/>
    <w:rsid w:val="007826D7"/>
    <w:rsid w:val="00782B7D"/>
    <w:rsid w:val="00782C19"/>
    <w:rsid w:val="00782D59"/>
    <w:rsid w:val="00783396"/>
    <w:rsid w:val="00783A3B"/>
    <w:rsid w:val="00784BBA"/>
    <w:rsid w:val="0078542E"/>
    <w:rsid w:val="007862EE"/>
    <w:rsid w:val="007874DB"/>
    <w:rsid w:val="0078792A"/>
    <w:rsid w:val="007908D5"/>
    <w:rsid w:val="00791198"/>
    <w:rsid w:val="00791221"/>
    <w:rsid w:val="00791E44"/>
    <w:rsid w:val="007921C7"/>
    <w:rsid w:val="007934A7"/>
    <w:rsid w:val="00793527"/>
    <w:rsid w:val="00793E6D"/>
    <w:rsid w:val="00794C38"/>
    <w:rsid w:val="0079681B"/>
    <w:rsid w:val="00797019"/>
    <w:rsid w:val="00797938"/>
    <w:rsid w:val="00797BB3"/>
    <w:rsid w:val="007A0313"/>
    <w:rsid w:val="007A059E"/>
    <w:rsid w:val="007A2932"/>
    <w:rsid w:val="007A3E7A"/>
    <w:rsid w:val="007A49E8"/>
    <w:rsid w:val="007A5885"/>
    <w:rsid w:val="007A652A"/>
    <w:rsid w:val="007A7AD0"/>
    <w:rsid w:val="007B05E8"/>
    <w:rsid w:val="007B0764"/>
    <w:rsid w:val="007B08A0"/>
    <w:rsid w:val="007B1118"/>
    <w:rsid w:val="007B194D"/>
    <w:rsid w:val="007B1B00"/>
    <w:rsid w:val="007B2873"/>
    <w:rsid w:val="007B2B01"/>
    <w:rsid w:val="007B3C30"/>
    <w:rsid w:val="007B42F1"/>
    <w:rsid w:val="007B5085"/>
    <w:rsid w:val="007B545C"/>
    <w:rsid w:val="007B5D8E"/>
    <w:rsid w:val="007B6573"/>
    <w:rsid w:val="007B6970"/>
    <w:rsid w:val="007B6FAA"/>
    <w:rsid w:val="007C00CD"/>
    <w:rsid w:val="007C1175"/>
    <w:rsid w:val="007C16CA"/>
    <w:rsid w:val="007C170C"/>
    <w:rsid w:val="007C1AAC"/>
    <w:rsid w:val="007C1DF0"/>
    <w:rsid w:val="007C3CDA"/>
    <w:rsid w:val="007C3E71"/>
    <w:rsid w:val="007C4567"/>
    <w:rsid w:val="007C4ABE"/>
    <w:rsid w:val="007C584F"/>
    <w:rsid w:val="007C5AC9"/>
    <w:rsid w:val="007C6971"/>
    <w:rsid w:val="007D0EF1"/>
    <w:rsid w:val="007D10FC"/>
    <w:rsid w:val="007D1AE5"/>
    <w:rsid w:val="007D24E6"/>
    <w:rsid w:val="007D3166"/>
    <w:rsid w:val="007D3E08"/>
    <w:rsid w:val="007D4000"/>
    <w:rsid w:val="007D445F"/>
    <w:rsid w:val="007D5275"/>
    <w:rsid w:val="007D53D2"/>
    <w:rsid w:val="007D56B5"/>
    <w:rsid w:val="007D5782"/>
    <w:rsid w:val="007D6058"/>
    <w:rsid w:val="007D6F9E"/>
    <w:rsid w:val="007D7340"/>
    <w:rsid w:val="007D7731"/>
    <w:rsid w:val="007E1CE3"/>
    <w:rsid w:val="007E1D59"/>
    <w:rsid w:val="007E2040"/>
    <w:rsid w:val="007E28B3"/>
    <w:rsid w:val="007E5ACC"/>
    <w:rsid w:val="007E6D83"/>
    <w:rsid w:val="007E797D"/>
    <w:rsid w:val="007F21C9"/>
    <w:rsid w:val="007F2C2C"/>
    <w:rsid w:val="007F4180"/>
    <w:rsid w:val="007F4A0B"/>
    <w:rsid w:val="007F4CC3"/>
    <w:rsid w:val="007F5032"/>
    <w:rsid w:val="007F504F"/>
    <w:rsid w:val="007F5853"/>
    <w:rsid w:val="007F6B6E"/>
    <w:rsid w:val="007F7409"/>
    <w:rsid w:val="007F767A"/>
    <w:rsid w:val="0080035A"/>
    <w:rsid w:val="00800504"/>
    <w:rsid w:val="008012AD"/>
    <w:rsid w:val="00801340"/>
    <w:rsid w:val="008013B0"/>
    <w:rsid w:val="008017A0"/>
    <w:rsid w:val="0080194F"/>
    <w:rsid w:val="00801A6B"/>
    <w:rsid w:val="00804314"/>
    <w:rsid w:val="00805197"/>
    <w:rsid w:val="008051A4"/>
    <w:rsid w:val="00806B7B"/>
    <w:rsid w:val="00806E51"/>
    <w:rsid w:val="008075DF"/>
    <w:rsid w:val="00807C79"/>
    <w:rsid w:val="00807F9A"/>
    <w:rsid w:val="00810F8F"/>
    <w:rsid w:val="00812170"/>
    <w:rsid w:val="00812F2A"/>
    <w:rsid w:val="008133D8"/>
    <w:rsid w:val="00813727"/>
    <w:rsid w:val="0081406B"/>
    <w:rsid w:val="008142D1"/>
    <w:rsid w:val="0081652E"/>
    <w:rsid w:val="0081653A"/>
    <w:rsid w:val="008167F4"/>
    <w:rsid w:val="00820645"/>
    <w:rsid w:val="00821C69"/>
    <w:rsid w:val="00822C9F"/>
    <w:rsid w:val="00822EC3"/>
    <w:rsid w:val="008233BA"/>
    <w:rsid w:val="0082462E"/>
    <w:rsid w:val="00824F27"/>
    <w:rsid w:val="00824F4C"/>
    <w:rsid w:val="00826419"/>
    <w:rsid w:val="008269A3"/>
    <w:rsid w:val="00826CCC"/>
    <w:rsid w:val="008272D6"/>
    <w:rsid w:val="00827F51"/>
    <w:rsid w:val="0083140B"/>
    <w:rsid w:val="00831416"/>
    <w:rsid w:val="00832646"/>
    <w:rsid w:val="00832A49"/>
    <w:rsid w:val="0083392D"/>
    <w:rsid w:val="00833CD9"/>
    <w:rsid w:val="00834042"/>
    <w:rsid w:val="00834070"/>
    <w:rsid w:val="0083551F"/>
    <w:rsid w:val="00835E7D"/>
    <w:rsid w:val="00840FCF"/>
    <w:rsid w:val="008411F9"/>
    <w:rsid w:val="00841462"/>
    <w:rsid w:val="0084193D"/>
    <w:rsid w:val="008430B9"/>
    <w:rsid w:val="00843385"/>
    <w:rsid w:val="0084370C"/>
    <w:rsid w:val="00843EB2"/>
    <w:rsid w:val="0084412B"/>
    <w:rsid w:val="008447CF"/>
    <w:rsid w:val="00845EDA"/>
    <w:rsid w:val="0084743C"/>
    <w:rsid w:val="00850FFC"/>
    <w:rsid w:val="00851364"/>
    <w:rsid w:val="00851897"/>
    <w:rsid w:val="0085207C"/>
    <w:rsid w:val="00852E7E"/>
    <w:rsid w:val="008535F5"/>
    <w:rsid w:val="0085400D"/>
    <w:rsid w:val="008555CD"/>
    <w:rsid w:val="00855E16"/>
    <w:rsid w:val="00856B0A"/>
    <w:rsid w:val="008572E8"/>
    <w:rsid w:val="008633D3"/>
    <w:rsid w:val="008636F4"/>
    <w:rsid w:val="00863971"/>
    <w:rsid w:val="00863A6A"/>
    <w:rsid w:val="00865DBE"/>
    <w:rsid w:val="00874436"/>
    <w:rsid w:val="008753CA"/>
    <w:rsid w:val="00876299"/>
    <w:rsid w:val="008779D5"/>
    <w:rsid w:val="00877A15"/>
    <w:rsid w:val="00877D98"/>
    <w:rsid w:val="00880460"/>
    <w:rsid w:val="0088292C"/>
    <w:rsid w:val="00883582"/>
    <w:rsid w:val="00884DA5"/>
    <w:rsid w:val="008859EF"/>
    <w:rsid w:val="00885C1A"/>
    <w:rsid w:val="00886884"/>
    <w:rsid w:val="00886E30"/>
    <w:rsid w:val="0089005E"/>
    <w:rsid w:val="00890588"/>
    <w:rsid w:val="00891AFD"/>
    <w:rsid w:val="00891B52"/>
    <w:rsid w:val="008920C3"/>
    <w:rsid w:val="0089436D"/>
    <w:rsid w:val="008945A2"/>
    <w:rsid w:val="00894B86"/>
    <w:rsid w:val="00894F5C"/>
    <w:rsid w:val="008967F6"/>
    <w:rsid w:val="00896804"/>
    <w:rsid w:val="00897835"/>
    <w:rsid w:val="00897FAD"/>
    <w:rsid w:val="008A03B5"/>
    <w:rsid w:val="008A076A"/>
    <w:rsid w:val="008A0C47"/>
    <w:rsid w:val="008A1433"/>
    <w:rsid w:val="008A14D7"/>
    <w:rsid w:val="008A188C"/>
    <w:rsid w:val="008A2C75"/>
    <w:rsid w:val="008A2C97"/>
    <w:rsid w:val="008A36BD"/>
    <w:rsid w:val="008A4134"/>
    <w:rsid w:val="008A41C2"/>
    <w:rsid w:val="008A51E1"/>
    <w:rsid w:val="008A6A96"/>
    <w:rsid w:val="008B0341"/>
    <w:rsid w:val="008B0CF2"/>
    <w:rsid w:val="008B0EBF"/>
    <w:rsid w:val="008B1936"/>
    <w:rsid w:val="008B2809"/>
    <w:rsid w:val="008B38D9"/>
    <w:rsid w:val="008B4236"/>
    <w:rsid w:val="008B43C9"/>
    <w:rsid w:val="008B4B8F"/>
    <w:rsid w:val="008B506B"/>
    <w:rsid w:val="008B717D"/>
    <w:rsid w:val="008B71AF"/>
    <w:rsid w:val="008B7C90"/>
    <w:rsid w:val="008B7FC8"/>
    <w:rsid w:val="008C039B"/>
    <w:rsid w:val="008C0C11"/>
    <w:rsid w:val="008C12B6"/>
    <w:rsid w:val="008C2082"/>
    <w:rsid w:val="008C2B07"/>
    <w:rsid w:val="008C30BD"/>
    <w:rsid w:val="008C3AA9"/>
    <w:rsid w:val="008C4771"/>
    <w:rsid w:val="008C77A2"/>
    <w:rsid w:val="008D0735"/>
    <w:rsid w:val="008D0888"/>
    <w:rsid w:val="008D1117"/>
    <w:rsid w:val="008D20A5"/>
    <w:rsid w:val="008D399D"/>
    <w:rsid w:val="008D4889"/>
    <w:rsid w:val="008D5DB3"/>
    <w:rsid w:val="008D75EA"/>
    <w:rsid w:val="008E0731"/>
    <w:rsid w:val="008E1FCC"/>
    <w:rsid w:val="008E2A42"/>
    <w:rsid w:val="008E4F09"/>
    <w:rsid w:val="008E5165"/>
    <w:rsid w:val="008E5192"/>
    <w:rsid w:val="008E5838"/>
    <w:rsid w:val="008E621A"/>
    <w:rsid w:val="008E63BC"/>
    <w:rsid w:val="008E6992"/>
    <w:rsid w:val="008E6CDF"/>
    <w:rsid w:val="008E715B"/>
    <w:rsid w:val="008E76C0"/>
    <w:rsid w:val="008E7819"/>
    <w:rsid w:val="008E7DF0"/>
    <w:rsid w:val="008F0034"/>
    <w:rsid w:val="008F04DD"/>
    <w:rsid w:val="008F0A0B"/>
    <w:rsid w:val="008F0E2B"/>
    <w:rsid w:val="008F175B"/>
    <w:rsid w:val="008F1AC2"/>
    <w:rsid w:val="008F241F"/>
    <w:rsid w:val="008F3913"/>
    <w:rsid w:val="008F3B21"/>
    <w:rsid w:val="008F51DE"/>
    <w:rsid w:val="008F5965"/>
    <w:rsid w:val="008F633F"/>
    <w:rsid w:val="008F64FE"/>
    <w:rsid w:val="008F6B93"/>
    <w:rsid w:val="008F74D8"/>
    <w:rsid w:val="009000A4"/>
    <w:rsid w:val="009007C2"/>
    <w:rsid w:val="00900A1C"/>
    <w:rsid w:val="00900E52"/>
    <w:rsid w:val="00901C46"/>
    <w:rsid w:val="00901FD3"/>
    <w:rsid w:val="009020AE"/>
    <w:rsid w:val="00902306"/>
    <w:rsid w:val="00902EA0"/>
    <w:rsid w:val="00903F07"/>
    <w:rsid w:val="00904446"/>
    <w:rsid w:val="009046F5"/>
    <w:rsid w:val="00904BEA"/>
    <w:rsid w:val="009053CF"/>
    <w:rsid w:val="009054DA"/>
    <w:rsid w:val="00906A1B"/>
    <w:rsid w:val="00907AD1"/>
    <w:rsid w:val="00907ED5"/>
    <w:rsid w:val="009105B3"/>
    <w:rsid w:val="00910D7A"/>
    <w:rsid w:val="00911D7F"/>
    <w:rsid w:val="00912D37"/>
    <w:rsid w:val="009155F9"/>
    <w:rsid w:val="00915632"/>
    <w:rsid w:val="00915959"/>
    <w:rsid w:val="0092152F"/>
    <w:rsid w:val="009218BF"/>
    <w:rsid w:val="00922AA6"/>
    <w:rsid w:val="009238F9"/>
    <w:rsid w:val="009239C5"/>
    <w:rsid w:val="00924740"/>
    <w:rsid w:val="00925290"/>
    <w:rsid w:val="00927A60"/>
    <w:rsid w:val="00931F0F"/>
    <w:rsid w:val="009331A1"/>
    <w:rsid w:val="00933D33"/>
    <w:rsid w:val="00934F2B"/>
    <w:rsid w:val="0093507A"/>
    <w:rsid w:val="00937404"/>
    <w:rsid w:val="00940041"/>
    <w:rsid w:val="009407CA"/>
    <w:rsid w:val="00942043"/>
    <w:rsid w:val="0094285B"/>
    <w:rsid w:val="0094298D"/>
    <w:rsid w:val="00942BF4"/>
    <w:rsid w:val="00942E05"/>
    <w:rsid w:val="00943648"/>
    <w:rsid w:val="0094380A"/>
    <w:rsid w:val="00943A14"/>
    <w:rsid w:val="009446C3"/>
    <w:rsid w:val="00945BAC"/>
    <w:rsid w:val="00951FE6"/>
    <w:rsid w:val="00952269"/>
    <w:rsid w:val="00953682"/>
    <w:rsid w:val="00954790"/>
    <w:rsid w:val="00954C67"/>
    <w:rsid w:val="009550BA"/>
    <w:rsid w:val="00955124"/>
    <w:rsid w:val="00955178"/>
    <w:rsid w:val="00955723"/>
    <w:rsid w:val="00955AC3"/>
    <w:rsid w:val="00956088"/>
    <w:rsid w:val="009568DF"/>
    <w:rsid w:val="00957A31"/>
    <w:rsid w:val="00957F0C"/>
    <w:rsid w:val="00961647"/>
    <w:rsid w:val="00961C8D"/>
    <w:rsid w:val="00961E9F"/>
    <w:rsid w:val="00964946"/>
    <w:rsid w:val="00964F6D"/>
    <w:rsid w:val="00965493"/>
    <w:rsid w:val="00965D90"/>
    <w:rsid w:val="009664E7"/>
    <w:rsid w:val="009707F8"/>
    <w:rsid w:val="00970C19"/>
    <w:rsid w:val="00970E58"/>
    <w:rsid w:val="009712C6"/>
    <w:rsid w:val="00972F52"/>
    <w:rsid w:val="00973128"/>
    <w:rsid w:val="00974C6A"/>
    <w:rsid w:val="009758C4"/>
    <w:rsid w:val="009760E4"/>
    <w:rsid w:val="009778DB"/>
    <w:rsid w:val="00980376"/>
    <w:rsid w:val="00981A9B"/>
    <w:rsid w:val="00981D95"/>
    <w:rsid w:val="0098307B"/>
    <w:rsid w:val="00983304"/>
    <w:rsid w:val="00985EE3"/>
    <w:rsid w:val="009869AD"/>
    <w:rsid w:val="00986B77"/>
    <w:rsid w:val="00990430"/>
    <w:rsid w:val="009923D8"/>
    <w:rsid w:val="00992A40"/>
    <w:rsid w:val="00993252"/>
    <w:rsid w:val="00993A4C"/>
    <w:rsid w:val="00995965"/>
    <w:rsid w:val="00997595"/>
    <w:rsid w:val="009A2A7D"/>
    <w:rsid w:val="009A45AC"/>
    <w:rsid w:val="009A494E"/>
    <w:rsid w:val="009A5385"/>
    <w:rsid w:val="009A54A1"/>
    <w:rsid w:val="009A61C0"/>
    <w:rsid w:val="009B0124"/>
    <w:rsid w:val="009B05BE"/>
    <w:rsid w:val="009B1145"/>
    <w:rsid w:val="009B3A61"/>
    <w:rsid w:val="009B3D92"/>
    <w:rsid w:val="009B3E0D"/>
    <w:rsid w:val="009B42F3"/>
    <w:rsid w:val="009B4B79"/>
    <w:rsid w:val="009B52FA"/>
    <w:rsid w:val="009B5584"/>
    <w:rsid w:val="009B56CA"/>
    <w:rsid w:val="009B5D14"/>
    <w:rsid w:val="009B5EB1"/>
    <w:rsid w:val="009B608D"/>
    <w:rsid w:val="009B72D5"/>
    <w:rsid w:val="009B7A2F"/>
    <w:rsid w:val="009C13DD"/>
    <w:rsid w:val="009C2132"/>
    <w:rsid w:val="009C27E5"/>
    <w:rsid w:val="009C2B98"/>
    <w:rsid w:val="009C2E91"/>
    <w:rsid w:val="009C30A9"/>
    <w:rsid w:val="009C33E7"/>
    <w:rsid w:val="009C3A95"/>
    <w:rsid w:val="009C4D57"/>
    <w:rsid w:val="009C52BC"/>
    <w:rsid w:val="009C554D"/>
    <w:rsid w:val="009C5B2F"/>
    <w:rsid w:val="009C656C"/>
    <w:rsid w:val="009C70B9"/>
    <w:rsid w:val="009C749F"/>
    <w:rsid w:val="009C7932"/>
    <w:rsid w:val="009D08D4"/>
    <w:rsid w:val="009D0C72"/>
    <w:rsid w:val="009D3742"/>
    <w:rsid w:val="009D4009"/>
    <w:rsid w:val="009D4016"/>
    <w:rsid w:val="009D44E8"/>
    <w:rsid w:val="009D4826"/>
    <w:rsid w:val="009D482C"/>
    <w:rsid w:val="009D48E6"/>
    <w:rsid w:val="009D6051"/>
    <w:rsid w:val="009D61B6"/>
    <w:rsid w:val="009D6335"/>
    <w:rsid w:val="009D7174"/>
    <w:rsid w:val="009E0432"/>
    <w:rsid w:val="009E08A0"/>
    <w:rsid w:val="009E0A1E"/>
    <w:rsid w:val="009E11E3"/>
    <w:rsid w:val="009E1F0E"/>
    <w:rsid w:val="009E31AD"/>
    <w:rsid w:val="009E3EAD"/>
    <w:rsid w:val="009E5A55"/>
    <w:rsid w:val="009E702B"/>
    <w:rsid w:val="009E7249"/>
    <w:rsid w:val="009E76A3"/>
    <w:rsid w:val="009E7C13"/>
    <w:rsid w:val="009F12EB"/>
    <w:rsid w:val="009F1999"/>
    <w:rsid w:val="009F1D84"/>
    <w:rsid w:val="009F22E4"/>
    <w:rsid w:val="009F3D68"/>
    <w:rsid w:val="009F492E"/>
    <w:rsid w:val="009F5E32"/>
    <w:rsid w:val="009F5F1D"/>
    <w:rsid w:val="00A00186"/>
    <w:rsid w:val="00A014C5"/>
    <w:rsid w:val="00A01D6A"/>
    <w:rsid w:val="00A01D6C"/>
    <w:rsid w:val="00A02056"/>
    <w:rsid w:val="00A023D8"/>
    <w:rsid w:val="00A0273C"/>
    <w:rsid w:val="00A031F8"/>
    <w:rsid w:val="00A04BBC"/>
    <w:rsid w:val="00A04FF7"/>
    <w:rsid w:val="00A05187"/>
    <w:rsid w:val="00A05652"/>
    <w:rsid w:val="00A05CB0"/>
    <w:rsid w:val="00A06555"/>
    <w:rsid w:val="00A0656A"/>
    <w:rsid w:val="00A071B0"/>
    <w:rsid w:val="00A079BE"/>
    <w:rsid w:val="00A126B5"/>
    <w:rsid w:val="00A12C7D"/>
    <w:rsid w:val="00A13215"/>
    <w:rsid w:val="00A13FC4"/>
    <w:rsid w:val="00A166F6"/>
    <w:rsid w:val="00A16D8B"/>
    <w:rsid w:val="00A20062"/>
    <w:rsid w:val="00A21BB6"/>
    <w:rsid w:val="00A2214C"/>
    <w:rsid w:val="00A23BD4"/>
    <w:rsid w:val="00A24169"/>
    <w:rsid w:val="00A24675"/>
    <w:rsid w:val="00A25585"/>
    <w:rsid w:val="00A258CA"/>
    <w:rsid w:val="00A2740B"/>
    <w:rsid w:val="00A31BEA"/>
    <w:rsid w:val="00A33FC7"/>
    <w:rsid w:val="00A3524B"/>
    <w:rsid w:val="00A366B2"/>
    <w:rsid w:val="00A36799"/>
    <w:rsid w:val="00A370C0"/>
    <w:rsid w:val="00A374BB"/>
    <w:rsid w:val="00A4076E"/>
    <w:rsid w:val="00A409DC"/>
    <w:rsid w:val="00A4107D"/>
    <w:rsid w:val="00A41538"/>
    <w:rsid w:val="00A420B0"/>
    <w:rsid w:val="00A42CD9"/>
    <w:rsid w:val="00A45533"/>
    <w:rsid w:val="00A45D8B"/>
    <w:rsid w:val="00A476F7"/>
    <w:rsid w:val="00A47F72"/>
    <w:rsid w:val="00A505E1"/>
    <w:rsid w:val="00A51326"/>
    <w:rsid w:val="00A513D2"/>
    <w:rsid w:val="00A515B0"/>
    <w:rsid w:val="00A52088"/>
    <w:rsid w:val="00A522FE"/>
    <w:rsid w:val="00A53ACD"/>
    <w:rsid w:val="00A53E23"/>
    <w:rsid w:val="00A543AE"/>
    <w:rsid w:val="00A60E97"/>
    <w:rsid w:val="00A61E9D"/>
    <w:rsid w:val="00A62110"/>
    <w:rsid w:val="00A63C9F"/>
    <w:rsid w:val="00A63CFA"/>
    <w:rsid w:val="00A64F4F"/>
    <w:rsid w:val="00A664EF"/>
    <w:rsid w:val="00A667D7"/>
    <w:rsid w:val="00A70798"/>
    <w:rsid w:val="00A70CCF"/>
    <w:rsid w:val="00A70E05"/>
    <w:rsid w:val="00A71363"/>
    <w:rsid w:val="00A71FE2"/>
    <w:rsid w:val="00A721FE"/>
    <w:rsid w:val="00A736C6"/>
    <w:rsid w:val="00A73FE0"/>
    <w:rsid w:val="00A765CF"/>
    <w:rsid w:val="00A76A98"/>
    <w:rsid w:val="00A77CCB"/>
    <w:rsid w:val="00A77FF9"/>
    <w:rsid w:val="00A80920"/>
    <w:rsid w:val="00A81BA9"/>
    <w:rsid w:val="00A81C08"/>
    <w:rsid w:val="00A81DE8"/>
    <w:rsid w:val="00A82354"/>
    <w:rsid w:val="00A82D0F"/>
    <w:rsid w:val="00A836DE"/>
    <w:rsid w:val="00A84363"/>
    <w:rsid w:val="00A8497A"/>
    <w:rsid w:val="00A852DA"/>
    <w:rsid w:val="00A857D0"/>
    <w:rsid w:val="00A86088"/>
    <w:rsid w:val="00A8679E"/>
    <w:rsid w:val="00A86D8A"/>
    <w:rsid w:val="00A900A7"/>
    <w:rsid w:val="00A90DDC"/>
    <w:rsid w:val="00A91470"/>
    <w:rsid w:val="00A92B4D"/>
    <w:rsid w:val="00A92DD9"/>
    <w:rsid w:val="00A944D0"/>
    <w:rsid w:val="00A94672"/>
    <w:rsid w:val="00A94D0E"/>
    <w:rsid w:val="00A94F23"/>
    <w:rsid w:val="00A94F7E"/>
    <w:rsid w:val="00A9531D"/>
    <w:rsid w:val="00A97F2E"/>
    <w:rsid w:val="00AA047D"/>
    <w:rsid w:val="00AA0821"/>
    <w:rsid w:val="00AA216E"/>
    <w:rsid w:val="00AA2A8E"/>
    <w:rsid w:val="00AA2B28"/>
    <w:rsid w:val="00AA3923"/>
    <w:rsid w:val="00AA3E27"/>
    <w:rsid w:val="00AA40DF"/>
    <w:rsid w:val="00AA4268"/>
    <w:rsid w:val="00AA5540"/>
    <w:rsid w:val="00AA64D3"/>
    <w:rsid w:val="00AB0E98"/>
    <w:rsid w:val="00AB1E80"/>
    <w:rsid w:val="00AB1FF0"/>
    <w:rsid w:val="00AB2CC9"/>
    <w:rsid w:val="00AB2D3B"/>
    <w:rsid w:val="00AB338E"/>
    <w:rsid w:val="00AB3D57"/>
    <w:rsid w:val="00AB4402"/>
    <w:rsid w:val="00AB5567"/>
    <w:rsid w:val="00AB684B"/>
    <w:rsid w:val="00AB7FA7"/>
    <w:rsid w:val="00AC202A"/>
    <w:rsid w:val="00AC2310"/>
    <w:rsid w:val="00AC3271"/>
    <w:rsid w:val="00AC4815"/>
    <w:rsid w:val="00AC4F89"/>
    <w:rsid w:val="00AC514D"/>
    <w:rsid w:val="00AC552E"/>
    <w:rsid w:val="00AC5A83"/>
    <w:rsid w:val="00AC5B74"/>
    <w:rsid w:val="00AC6284"/>
    <w:rsid w:val="00AC6609"/>
    <w:rsid w:val="00AC6B4A"/>
    <w:rsid w:val="00AC75B7"/>
    <w:rsid w:val="00AC7DB7"/>
    <w:rsid w:val="00AD0875"/>
    <w:rsid w:val="00AD16A1"/>
    <w:rsid w:val="00AD30A7"/>
    <w:rsid w:val="00AD3691"/>
    <w:rsid w:val="00AD37E3"/>
    <w:rsid w:val="00AD3A2D"/>
    <w:rsid w:val="00AD3F72"/>
    <w:rsid w:val="00AD559A"/>
    <w:rsid w:val="00AD5AF0"/>
    <w:rsid w:val="00AD7621"/>
    <w:rsid w:val="00AE0E87"/>
    <w:rsid w:val="00AE1283"/>
    <w:rsid w:val="00AE26A3"/>
    <w:rsid w:val="00AE55DC"/>
    <w:rsid w:val="00AE61AD"/>
    <w:rsid w:val="00AE7F4A"/>
    <w:rsid w:val="00AF124A"/>
    <w:rsid w:val="00AF2AF7"/>
    <w:rsid w:val="00AF328F"/>
    <w:rsid w:val="00AF4778"/>
    <w:rsid w:val="00AF49AE"/>
    <w:rsid w:val="00AF51BF"/>
    <w:rsid w:val="00AF5591"/>
    <w:rsid w:val="00AF6C4E"/>
    <w:rsid w:val="00AF6D25"/>
    <w:rsid w:val="00AF70A2"/>
    <w:rsid w:val="00AF7138"/>
    <w:rsid w:val="00AF7171"/>
    <w:rsid w:val="00B00437"/>
    <w:rsid w:val="00B005BC"/>
    <w:rsid w:val="00B00EE6"/>
    <w:rsid w:val="00B012B2"/>
    <w:rsid w:val="00B01386"/>
    <w:rsid w:val="00B02D79"/>
    <w:rsid w:val="00B02F0A"/>
    <w:rsid w:val="00B03567"/>
    <w:rsid w:val="00B0389E"/>
    <w:rsid w:val="00B03B00"/>
    <w:rsid w:val="00B04C5A"/>
    <w:rsid w:val="00B05138"/>
    <w:rsid w:val="00B057AC"/>
    <w:rsid w:val="00B05FD1"/>
    <w:rsid w:val="00B062AF"/>
    <w:rsid w:val="00B06718"/>
    <w:rsid w:val="00B0694D"/>
    <w:rsid w:val="00B07E1D"/>
    <w:rsid w:val="00B10D07"/>
    <w:rsid w:val="00B11B1E"/>
    <w:rsid w:val="00B11B24"/>
    <w:rsid w:val="00B1224E"/>
    <w:rsid w:val="00B1235B"/>
    <w:rsid w:val="00B146F7"/>
    <w:rsid w:val="00B1693C"/>
    <w:rsid w:val="00B16B8F"/>
    <w:rsid w:val="00B200EF"/>
    <w:rsid w:val="00B22C79"/>
    <w:rsid w:val="00B2306C"/>
    <w:rsid w:val="00B23124"/>
    <w:rsid w:val="00B23843"/>
    <w:rsid w:val="00B255B2"/>
    <w:rsid w:val="00B2606C"/>
    <w:rsid w:val="00B26968"/>
    <w:rsid w:val="00B272A0"/>
    <w:rsid w:val="00B2738F"/>
    <w:rsid w:val="00B2764C"/>
    <w:rsid w:val="00B30213"/>
    <w:rsid w:val="00B3096A"/>
    <w:rsid w:val="00B3143C"/>
    <w:rsid w:val="00B31C2B"/>
    <w:rsid w:val="00B32119"/>
    <w:rsid w:val="00B32782"/>
    <w:rsid w:val="00B331F3"/>
    <w:rsid w:val="00B3450B"/>
    <w:rsid w:val="00B34EC7"/>
    <w:rsid w:val="00B34F83"/>
    <w:rsid w:val="00B35044"/>
    <w:rsid w:val="00B35A4B"/>
    <w:rsid w:val="00B37C31"/>
    <w:rsid w:val="00B37E81"/>
    <w:rsid w:val="00B40491"/>
    <w:rsid w:val="00B40EA9"/>
    <w:rsid w:val="00B41415"/>
    <w:rsid w:val="00B41915"/>
    <w:rsid w:val="00B4362B"/>
    <w:rsid w:val="00B438C1"/>
    <w:rsid w:val="00B43A68"/>
    <w:rsid w:val="00B44220"/>
    <w:rsid w:val="00B444AE"/>
    <w:rsid w:val="00B459D8"/>
    <w:rsid w:val="00B46FFF"/>
    <w:rsid w:val="00B472F1"/>
    <w:rsid w:val="00B474AC"/>
    <w:rsid w:val="00B4795F"/>
    <w:rsid w:val="00B501D4"/>
    <w:rsid w:val="00B506EE"/>
    <w:rsid w:val="00B5123D"/>
    <w:rsid w:val="00B52E01"/>
    <w:rsid w:val="00B53E41"/>
    <w:rsid w:val="00B54F72"/>
    <w:rsid w:val="00B56561"/>
    <w:rsid w:val="00B56785"/>
    <w:rsid w:val="00B5741B"/>
    <w:rsid w:val="00B57BBD"/>
    <w:rsid w:val="00B60862"/>
    <w:rsid w:val="00B61122"/>
    <w:rsid w:val="00B61873"/>
    <w:rsid w:val="00B62AA6"/>
    <w:rsid w:val="00B63398"/>
    <w:rsid w:val="00B64CC2"/>
    <w:rsid w:val="00B64FA4"/>
    <w:rsid w:val="00B65E1B"/>
    <w:rsid w:val="00B66A37"/>
    <w:rsid w:val="00B7079E"/>
    <w:rsid w:val="00B712C2"/>
    <w:rsid w:val="00B71AFF"/>
    <w:rsid w:val="00B7314B"/>
    <w:rsid w:val="00B734BF"/>
    <w:rsid w:val="00B7369D"/>
    <w:rsid w:val="00B74337"/>
    <w:rsid w:val="00B74764"/>
    <w:rsid w:val="00B748B0"/>
    <w:rsid w:val="00B75708"/>
    <w:rsid w:val="00B75BA3"/>
    <w:rsid w:val="00B767F0"/>
    <w:rsid w:val="00B80350"/>
    <w:rsid w:val="00B805F1"/>
    <w:rsid w:val="00B810F8"/>
    <w:rsid w:val="00B818B0"/>
    <w:rsid w:val="00B82887"/>
    <w:rsid w:val="00B8301E"/>
    <w:rsid w:val="00B834A8"/>
    <w:rsid w:val="00B84889"/>
    <w:rsid w:val="00B84B91"/>
    <w:rsid w:val="00B84B9D"/>
    <w:rsid w:val="00B86484"/>
    <w:rsid w:val="00B869FD"/>
    <w:rsid w:val="00B91ADD"/>
    <w:rsid w:val="00B91BA3"/>
    <w:rsid w:val="00B91C68"/>
    <w:rsid w:val="00B92998"/>
    <w:rsid w:val="00B92BBE"/>
    <w:rsid w:val="00B92D48"/>
    <w:rsid w:val="00B935EB"/>
    <w:rsid w:val="00B93D42"/>
    <w:rsid w:val="00B93FC7"/>
    <w:rsid w:val="00B94543"/>
    <w:rsid w:val="00B94DC8"/>
    <w:rsid w:val="00B95DB5"/>
    <w:rsid w:val="00B96D45"/>
    <w:rsid w:val="00B96E63"/>
    <w:rsid w:val="00B972D5"/>
    <w:rsid w:val="00B97538"/>
    <w:rsid w:val="00BA039D"/>
    <w:rsid w:val="00BA0C57"/>
    <w:rsid w:val="00BA1E50"/>
    <w:rsid w:val="00BA1FB0"/>
    <w:rsid w:val="00BA32A3"/>
    <w:rsid w:val="00BA4B87"/>
    <w:rsid w:val="00BA5C0B"/>
    <w:rsid w:val="00BA5D4D"/>
    <w:rsid w:val="00BA6E30"/>
    <w:rsid w:val="00BB183E"/>
    <w:rsid w:val="00BB276D"/>
    <w:rsid w:val="00BB28AA"/>
    <w:rsid w:val="00BB2A87"/>
    <w:rsid w:val="00BB2D8D"/>
    <w:rsid w:val="00BB2E13"/>
    <w:rsid w:val="00BB2F8D"/>
    <w:rsid w:val="00BB3E36"/>
    <w:rsid w:val="00BB4049"/>
    <w:rsid w:val="00BB4190"/>
    <w:rsid w:val="00BB5AF2"/>
    <w:rsid w:val="00BB5CF1"/>
    <w:rsid w:val="00BC1B58"/>
    <w:rsid w:val="00BC48A4"/>
    <w:rsid w:val="00BC513E"/>
    <w:rsid w:val="00BC72AC"/>
    <w:rsid w:val="00BC7473"/>
    <w:rsid w:val="00BD005C"/>
    <w:rsid w:val="00BD00ED"/>
    <w:rsid w:val="00BD0B7C"/>
    <w:rsid w:val="00BD2BA4"/>
    <w:rsid w:val="00BD311A"/>
    <w:rsid w:val="00BD345B"/>
    <w:rsid w:val="00BD4932"/>
    <w:rsid w:val="00BD4E5B"/>
    <w:rsid w:val="00BD4F3F"/>
    <w:rsid w:val="00BD5D42"/>
    <w:rsid w:val="00BD788B"/>
    <w:rsid w:val="00BD796E"/>
    <w:rsid w:val="00BE0120"/>
    <w:rsid w:val="00BE0764"/>
    <w:rsid w:val="00BE19D0"/>
    <w:rsid w:val="00BE1FBB"/>
    <w:rsid w:val="00BE2452"/>
    <w:rsid w:val="00BE255F"/>
    <w:rsid w:val="00BE30DF"/>
    <w:rsid w:val="00BE46B9"/>
    <w:rsid w:val="00BE4C7C"/>
    <w:rsid w:val="00BE500A"/>
    <w:rsid w:val="00BE5DA0"/>
    <w:rsid w:val="00BE7134"/>
    <w:rsid w:val="00BE7C66"/>
    <w:rsid w:val="00BE7DA0"/>
    <w:rsid w:val="00BF1C6C"/>
    <w:rsid w:val="00BF2F0B"/>
    <w:rsid w:val="00BF5540"/>
    <w:rsid w:val="00BF579E"/>
    <w:rsid w:val="00BF59A8"/>
    <w:rsid w:val="00BF5B90"/>
    <w:rsid w:val="00C0201E"/>
    <w:rsid w:val="00C02E77"/>
    <w:rsid w:val="00C04893"/>
    <w:rsid w:val="00C04915"/>
    <w:rsid w:val="00C058C4"/>
    <w:rsid w:val="00C05A40"/>
    <w:rsid w:val="00C114BC"/>
    <w:rsid w:val="00C115F5"/>
    <w:rsid w:val="00C1262B"/>
    <w:rsid w:val="00C131B4"/>
    <w:rsid w:val="00C131F0"/>
    <w:rsid w:val="00C133C9"/>
    <w:rsid w:val="00C141B4"/>
    <w:rsid w:val="00C14AC4"/>
    <w:rsid w:val="00C14BE6"/>
    <w:rsid w:val="00C152B8"/>
    <w:rsid w:val="00C15B07"/>
    <w:rsid w:val="00C160B3"/>
    <w:rsid w:val="00C160EB"/>
    <w:rsid w:val="00C16A29"/>
    <w:rsid w:val="00C1754E"/>
    <w:rsid w:val="00C17DEC"/>
    <w:rsid w:val="00C214D3"/>
    <w:rsid w:val="00C2183F"/>
    <w:rsid w:val="00C21CE8"/>
    <w:rsid w:val="00C2345E"/>
    <w:rsid w:val="00C23800"/>
    <w:rsid w:val="00C23B14"/>
    <w:rsid w:val="00C23B3F"/>
    <w:rsid w:val="00C23C2D"/>
    <w:rsid w:val="00C23D4B"/>
    <w:rsid w:val="00C250A6"/>
    <w:rsid w:val="00C254A7"/>
    <w:rsid w:val="00C2611F"/>
    <w:rsid w:val="00C30058"/>
    <w:rsid w:val="00C30323"/>
    <w:rsid w:val="00C31852"/>
    <w:rsid w:val="00C3238C"/>
    <w:rsid w:val="00C32FED"/>
    <w:rsid w:val="00C33CB6"/>
    <w:rsid w:val="00C33FA7"/>
    <w:rsid w:val="00C3457D"/>
    <w:rsid w:val="00C35D88"/>
    <w:rsid w:val="00C36171"/>
    <w:rsid w:val="00C36297"/>
    <w:rsid w:val="00C3731C"/>
    <w:rsid w:val="00C37691"/>
    <w:rsid w:val="00C41628"/>
    <w:rsid w:val="00C416D6"/>
    <w:rsid w:val="00C423B7"/>
    <w:rsid w:val="00C42865"/>
    <w:rsid w:val="00C431EB"/>
    <w:rsid w:val="00C433F7"/>
    <w:rsid w:val="00C43D33"/>
    <w:rsid w:val="00C4507C"/>
    <w:rsid w:val="00C451D3"/>
    <w:rsid w:val="00C4640A"/>
    <w:rsid w:val="00C4648C"/>
    <w:rsid w:val="00C469B3"/>
    <w:rsid w:val="00C46F65"/>
    <w:rsid w:val="00C47A43"/>
    <w:rsid w:val="00C502FC"/>
    <w:rsid w:val="00C51763"/>
    <w:rsid w:val="00C51A74"/>
    <w:rsid w:val="00C53428"/>
    <w:rsid w:val="00C53618"/>
    <w:rsid w:val="00C5367C"/>
    <w:rsid w:val="00C556CF"/>
    <w:rsid w:val="00C55CCE"/>
    <w:rsid w:val="00C5728A"/>
    <w:rsid w:val="00C576A1"/>
    <w:rsid w:val="00C57C6D"/>
    <w:rsid w:val="00C60FFD"/>
    <w:rsid w:val="00C62090"/>
    <w:rsid w:val="00C62369"/>
    <w:rsid w:val="00C62B53"/>
    <w:rsid w:val="00C6397C"/>
    <w:rsid w:val="00C65F7F"/>
    <w:rsid w:val="00C6604A"/>
    <w:rsid w:val="00C6662B"/>
    <w:rsid w:val="00C70D2B"/>
    <w:rsid w:val="00C72112"/>
    <w:rsid w:val="00C72336"/>
    <w:rsid w:val="00C72ED7"/>
    <w:rsid w:val="00C74339"/>
    <w:rsid w:val="00C74635"/>
    <w:rsid w:val="00C754D1"/>
    <w:rsid w:val="00C76EF5"/>
    <w:rsid w:val="00C7709A"/>
    <w:rsid w:val="00C77DF7"/>
    <w:rsid w:val="00C8112E"/>
    <w:rsid w:val="00C81D45"/>
    <w:rsid w:val="00C82F47"/>
    <w:rsid w:val="00C8368D"/>
    <w:rsid w:val="00C86E3D"/>
    <w:rsid w:val="00C87AA4"/>
    <w:rsid w:val="00C90031"/>
    <w:rsid w:val="00C91632"/>
    <w:rsid w:val="00C91BB3"/>
    <w:rsid w:val="00C9252A"/>
    <w:rsid w:val="00C92E43"/>
    <w:rsid w:val="00C92F18"/>
    <w:rsid w:val="00C930E0"/>
    <w:rsid w:val="00C93226"/>
    <w:rsid w:val="00C94893"/>
    <w:rsid w:val="00C949D7"/>
    <w:rsid w:val="00C94A1B"/>
    <w:rsid w:val="00C95117"/>
    <w:rsid w:val="00C959A5"/>
    <w:rsid w:val="00C95C60"/>
    <w:rsid w:val="00C9671B"/>
    <w:rsid w:val="00C96D39"/>
    <w:rsid w:val="00C97EEE"/>
    <w:rsid w:val="00CA09D2"/>
    <w:rsid w:val="00CA1F68"/>
    <w:rsid w:val="00CA30C0"/>
    <w:rsid w:val="00CA31B0"/>
    <w:rsid w:val="00CA4D24"/>
    <w:rsid w:val="00CA6B03"/>
    <w:rsid w:val="00CA7026"/>
    <w:rsid w:val="00CA7050"/>
    <w:rsid w:val="00CB058D"/>
    <w:rsid w:val="00CB2E87"/>
    <w:rsid w:val="00CB3955"/>
    <w:rsid w:val="00CB46AF"/>
    <w:rsid w:val="00CB4C55"/>
    <w:rsid w:val="00CB585B"/>
    <w:rsid w:val="00CB677F"/>
    <w:rsid w:val="00CB6B93"/>
    <w:rsid w:val="00CB7203"/>
    <w:rsid w:val="00CB7694"/>
    <w:rsid w:val="00CB7CAB"/>
    <w:rsid w:val="00CC016F"/>
    <w:rsid w:val="00CC1981"/>
    <w:rsid w:val="00CC3081"/>
    <w:rsid w:val="00CC37F4"/>
    <w:rsid w:val="00CC4FFE"/>
    <w:rsid w:val="00CC57ED"/>
    <w:rsid w:val="00CC600B"/>
    <w:rsid w:val="00CC7503"/>
    <w:rsid w:val="00CD0749"/>
    <w:rsid w:val="00CD1D97"/>
    <w:rsid w:val="00CD23F0"/>
    <w:rsid w:val="00CD534F"/>
    <w:rsid w:val="00CD6975"/>
    <w:rsid w:val="00CD7AF6"/>
    <w:rsid w:val="00CE1DE4"/>
    <w:rsid w:val="00CE2D44"/>
    <w:rsid w:val="00CE3984"/>
    <w:rsid w:val="00CE4229"/>
    <w:rsid w:val="00CE44DA"/>
    <w:rsid w:val="00CE64CA"/>
    <w:rsid w:val="00CE67B6"/>
    <w:rsid w:val="00CE6BCB"/>
    <w:rsid w:val="00CE6D90"/>
    <w:rsid w:val="00CE727E"/>
    <w:rsid w:val="00CE7CA6"/>
    <w:rsid w:val="00CE7D3A"/>
    <w:rsid w:val="00CF1A70"/>
    <w:rsid w:val="00CF1EDE"/>
    <w:rsid w:val="00CF2BFF"/>
    <w:rsid w:val="00CF3F20"/>
    <w:rsid w:val="00CF4024"/>
    <w:rsid w:val="00CF486A"/>
    <w:rsid w:val="00CF52C9"/>
    <w:rsid w:val="00CF532D"/>
    <w:rsid w:val="00CF72AE"/>
    <w:rsid w:val="00D0385E"/>
    <w:rsid w:val="00D04826"/>
    <w:rsid w:val="00D050AD"/>
    <w:rsid w:val="00D05518"/>
    <w:rsid w:val="00D059E0"/>
    <w:rsid w:val="00D05C39"/>
    <w:rsid w:val="00D06553"/>
    <w:rsid w:val="00D069C7"/>
    <w:rsid w:val="00D07199"/>
    <w:rsid w:val="00D07455"/>
    <w:rsid w:val="00D10807"/>
    <w:rsid w:val="00D10BAC"/>
    <w:rsid w:val="00D11904"/>
    <w:rsid w:val="00D11D49"/>
    <w:rsid w:val="00D12DE7"/>
    <w:rsid w:val="00D12F8E"/>
    <w:rsid w:val="00D13211"/>
    <w:rsid w:val="00D1323B"/>
    <w:rsid w:val="00D140B2"/>
    <w:rsid w:val="00D15008"/>
    <w:rsid w:val="00D15469"/>
    <w:rsid w:val="00D15A22"/>
    <w:rsid w:val="00D16A61"/>
    <w:rsid w:val="00D20975"/>
    <w:rsid w:val="00D21ABA"/>
    <w:rsid w:val="00D223DA"/>
    <w:rsid w:val="00D226B9"/>
    <w:rsid w:val="00D23DCE"/>
    <w:rsid w:val="00D2470F"/>
    <w:rsid w:val="00D24A2F"/>
    <w:rsid w:val="00D268E1"/>
    <w:rsid w:val="00D26B99"/>
    <w:rsid w:val="00D26D89"/>
    <w:rsid w:val="00D27F37"/>
    <w:rsid w:val="00D3045D"/>
    <w:rsid w:val="00D3065F"/>
    <w:rsid w:val="00D30D08"/>
    <w:rsid w:val="00D30EFC"/>
    <w:rsid w:val="00D31187"/>
    <w:rsid w:val="00D31D7B"/>
    <w:rsid w:val="00D3296A"/>
    <w:rsid w:val="00D32BC9"/>
    <w:rsid w:val="00D339A1"/>
    <w:rsid w:val="00D355AD"/>
    <w:rsid w:val="00D35908"/>
    <w:rsid w:val="00D4043C"/>
    <w:rsid w:val="00D40D1F"/>
    <w:rsid w:val="00D4125D"/>
    <w:rsid w:val="00D4282A"/>
    <w:rsid w:val="00D42B8E"/>
    <w:rsid w:val="00D433E8"/>
    <w:rsid w:val="00D44980"/>
    <w:rsid w:val="00D44F4F"/>
    <w:rsid w:val="00D456AB"/>
    <w:rsid w:val="00D4581F"/>
    <w:rsid w:val="00D463CA"/>
    <w:rsid w:val="00D46FF6"/>
    <w:rsid w:val="00D474FF"/>
    <w:rsid w:val="00D47C57"/>
    <w:rsid w:val="00D47DCC"/>
    <w:rsid w:val="00D5146E"/>
    <w:rsid w:val="00D53DB3"/>
    <w:rsid w:val="00D547EF"/>
    <w:rsid w:val="00D5485A"/>
    <w:rsid w:val="00D54BEE"/>
    <w:rsid w:val="00D551AF"/>
    <w:rsid w:val="00D56260"/>
    <w:rsid w:val="00D57464"/>
    <w:rsid w:val="00D60C90"/>
    <w:rsid w:val="00D61527"/>
    <w:rsid w:val="00D62197"/>
    <w:rsid w:val="00D622F8"/>
    <w:rsid w:val="00D62700"/>
    <w:rsid w:val="00D65E83"/>
    <w:rsid w:val="00D66D2C"/>
    <w:rsid w:val="00D70620"/>
    <w:rsid w:val="00D72566"/>
    <w:rsid w:val="00D72F73"/>
    <w:rsid w:val="00D740B4"/>
    <w:rsid w:val="00D752B1"/>
    <w:rsid w:val="00D779C0"/>
    <w:rsid w:val="00D803A7"/>
    <w:rsid w:val="00D81913"/>
    <w:rsid w:val="00D82E48"/>
    <w:rsid w:val="00D856C4"/>
    <w:rsid w:val="00D85DB4"/>
    <w:rsid w:val="00D8600C"/>
    <w:rsid w:val="00D87176"/>
    <w:rsid w:val="00D9151C"/>
    <w:rsid w:val="00D91A43"/>
    <w:rsid w:val="00D92A3B"/>
    <w:rsid w:val="00D92C9D"/>
    <w:rsid w:val="00D943E8"/>
    <w:rsid w:val="00D956CC"/>
    <w:rsid w:val="00D96465"/>
    <w:rsid w:val="00DA0139"/>
    <w:rsid w:val="00DA09DB"/>
    <w:rsid w:val="00DA0DF3"/>
    <w:rsid w:val="00DA2295"/>
    <w:rsid w:val="00DA26EF"/>
    <w:rsid w:val="00DA2A51"/>
    <w:rsid w:val="00DA2A57"/>
    <w:rsid w:val="00DA369A"/>
    <w:rsid w:val="00DA4C16"/>
    <w:rsid w:val="00DA562B"/>
    <w:rsid w:val="00DA59B8"/>
    <w:rsid w:val="00DA77D0"/>
    <w:rsid w:val="00DA7A3B"/>
    <w:rsid w:val="00DB020E"/>
    <w:rsid w:val="00DB027B"/>
    <w:rsid w:val="00DB0F6E"/>
    <w:rsid w:val="00DB1110"/>
    <w:rsid w:val="00DB11CF"/>
    <w:rsid w:val="00DB1CEB"/>
    <w:rsid w:val="00DB2D72"/>
    <w:rsid w:val="00DB40F8"/>
    <w:rsid w:val="00DB4F22"/>
    <w:rsid w:val="00DB5F9F"/>
    <w:rsid w:val="00DB617B"/>
    <w:rsid w:val="00DB7186"/>
    <w:rsid w:val="00DB7F55"/>
    <w:rsid w:val="00DB7FE1"/>
    <w:rsid w:val="00DC1ADD"/>
    <w:rsid w:val="00DC1D2B"/>
    <w:rsid w:val="00DC27C0"/>
    <w:rsid w:val="00DC35D1"/>
    <w:rsid w:val="00DC3FCA"/>
    <w:rsid w:val="00DC432F"/>
    <w:rsid w:val="00DC4D26"/>
    <w:rsid w:val="00DC4D5B"/>
    <w:rsid w:val="00DC6EA1"/>
    <w:rsid w:val="00DC7138"/>
    <w:rsid w:val="00DD0299"/>
    <w:rsid w:val="00DD081F"/>
    <w:rsid w:val="00DD299C"/>
    <w:rsid w:val="00DD4002"/>
    <w:rsid w:val="00DD4651"/>
    <w:rsid w:val="00DD5423"/>
    <w:rsid w:val="00DD63B4"/>
    <w:rsid w:val="00DE0FA7"/>
    <w:rsid w:val="00DE11E4"/>
    <w:rsid w:val="00DE16F8"/>
    <w:rsid w:val="00DE1A10"/>
    <w:rsid w:val="00DE2A68"/>
    <w:rsid w:val="00DE326B"/>
    <w:rsid w:val="00DE4C50"/>
    <w:rsid w:val="00DE559D"/>
    <w:rsid w:val="00DE55E3"/>
    <w:rsid w:val="00DE5AD8"/>
    <w:rsid w:val="00DF0E46"/>
    <w:rsid w:val="00DF1038"/>
    <w:rsid w:val="00DF1A8C"/>
    <w:rsid w:val="00DF1AC1"/>
    <w:rsid w:val="00DF261D"/>
    <w:rsid w:val="00DF2D37"/>
    <w:rsid w:val="00DF3E53"/>
    <w:rsid w:val="00DF6BE4"/>
    <w:rsid w:val="00DF6CC6"/>
    <w:rsid w:val="00DF6E38"/>
    <w:rsid w:val="00DF6FBF"/>
    <w:rsid w:val="00DF73A0"/>
    <w:rsid w:val="00DF7561"/>
    <w:rsid w:val="00DF7D4B"/>
    <w:rsid w:val="00E0080D"/>
    <w:rsid w:val="00E0088C"/>
    <w:rsid w:val="00E027AA"/>
    <w:rsid w:val="00E04354"/>
    <w:rsid w:val="00E04634"/>
    <w:rsid w:val="00E0484A"/>
    <w:rsid w:val="00E05E2F"/>
    <w:rsid w:val="00E065CE"/>
    <w:rsid w:val="00E06EDF"/>
    <w:rsid w:val="00E07193"/>
    <w:rsid w:val="00E07310"/>
    <w:rsid w:val="00E07372"/>
    <w:rsid w:val="00E07C90"/>
    <w:rsid w:val="00E111A3"/>
    <w:rsid w:val="00E11615"/>
    <w:rsid w:val="00E1266A"/>
    <w:rsid w:val="00E12A0C"/>
    <w:rsid w:val="00E14AF2"/>
    <w:rsid w:val="00E15919"/>
    <w:rsid w:val="00E16061"/>
    <w:rsid w:val="00E16194"/>
    <w:rsid w:val="00E16EDB"/>
    <w:rsid w:val="00E17168"/>
    <w:rsid w:val="00E17C5E"/>
    <w:rsid w:val="00E204A1"/>
    <w:rsid w:val="00E206E5"/>
    <w:rsid w:val="00E20B1D"/>
    <w:rsid w:val="00E2107E"/>
    <w:rsid w:val="00E2150E"/>
    <w:rsid w:val="00E21E4C"/>
    <w:rsid w:val="00E22248"/>
    <w:rsid w:val="00E23B2E"/>
    <w:rsid w:val="00E23EA1"/>
    <w:rsid w:val="00E245ED"/>
    <w:rsid w:val="00E24E42"/>
    <w:rsid w:val="00E24E92"/>
    <w:rsid w:val="00E251AB"/>
    <w:rsid w:val="00E25445"/>
    <w:rsid w:val="00E25590"/>
    <w:rsid w:val="00E2643A"/>
    <w:rsid w:val="00E265F2"/>
    <w:rsid w:val="00E2660C"/>
    <w:rsid w:val="00E3041E"/>
    <w:rsid w:val="00E30C45"/>
    <w:rsid w:val="00E31BE5"/>
    <w:rsid w:val="00E34AA2"/>
    <w:rsid w:val="00E34CBE"/>
    <w:rsid w:val="00E35A15"/>
    <w:rsid w:val="00E35F31"/>
    <w:rsid w:val="00E361AF"/>
    <w:rsid w:val="00E36B0C"/>
    <w:rsid w:val="00E36B14"/>
    <w:rsid w:val="00E373AA"/>
    <w:rsid w:val="00E40D72"/>
    <w:rsid w:val="00E411EF"/>
    <w:rsid w:val="00E41613"/>
    <w:rsid w:val="00E42000"/>
    <w:rsid w:val="00E42DA1"/>
    <w:rsid w:val="00E43156"/>
    <w:rsid w:val="00E43DBA"/>
    <w:rsid w:val="00E43E8A"/>
    <w:rsid w:val="00E442A8"/>
    <w:rsid w:val="00E455AE"/>
    <w:rsid w:val="00E47381"/>
    <w:rsid w:val="00E47C55"/>
    <w:rsid w:val="00E51425"/>
    <w:rsid w:val="00E524AB"/>
    <w:rsid w:val="00E52EA5"/>
    <w:rsid w:val="00E52F25"/>
    <w:rsid w:val="00E531F0"/>
    <w:rsid w:val="00E534B1"/>
    <w:rsid w:val="00E5631D"/>
    <w:rsid w:val="00E56329"/>
    <w:rsid w:val="00E5693C"/>
    <w:rsid w:val="00E57684"/>
    <w:rsid w:val="00E57F49"/>
    <w:rsid w:val="00E6099B"/>
    <w:rsid w:val="00E60F20"/>
    <w:rsid w:val="00E61084"/>
    <w:rsid w:val="00E61133"/>
    <w:rsid w:val="00E627A5"/>
    <w:rsid w:val="00E62D98"/>
    <w:rsid w:val="00E64801"/>
    <w:rsid w:val="00E64ADA"/>
    <w:rsid w:val="00E650EA"/>
    <w:rsid w:val="00E65915"/>
    <w:rsid w:val="00E66239"/>
    <w:rsid w:val="00E66702"/>
    <w:rsid w:val="00E67846"/>
    <w:rsid w:val="00E67D3C"/>
    <w:rsid w:val="00E7008E"/>
    <w:rsid w:val="00E70708"/>
    <w:rsid w:val="00E71121"/>
    <w:rsid w:val="00E7218D"/>
    <w:rsid w:val="00E72723"/>
    <w:rsid w:val="00E76FC8"/>
    <w:rsid w:val="00E77D0B"/>
    <w:rsid w:val="00E80166"/>
    <w:rsid w:val="00E801D0"/>
    <w:rsid w:val="00E80488"/>
    <w:rsid w:val="00E80DB7"/>
    <w:rsid w:val="00E8104D"/>
    <w:rsid w:val="00E811D6"/>
    <w:rsid w:val="00E82130"/>
    <w:rsid w:val="00E83021"/>
    <w:rsid w:val="00E83981"/>
    <w:rsid w:val="00E840D4"/>
    <w:rsid w:val="00E8508D"/>
    <w:rsid w:val="00E87829"/>
    <w:rsid w:val="00E87F4A"/>
    <w:rsid w:val="00E90668"/>
    <w:rsid w:val="00E90B15"/>
    <w:rsid w:val="00E9110A"/>
    <w:rsid w:val="00E935D2"/>
    <w:rsid w:val="00E94768"/>
    <w:rsid w:val="00E94D57"/>
    <w:rsid w:val="00E95686"/>
    <w:rsid w:val="00E96A4B"/>
    <w:rsid w:val="00E97244"/>
    <w:rsid w:val="00EA0C87"/>
    <w:rsid w:val="00EA0E27"/>
    <w:rsid w:val="00EA101B"/>
    <w:rsid w:val="00EA1643"/>
    <w:rsid w:val="00EA1760"/>
    <w:rsid w:val="00EA19BF"/>
    <w:rsid w:val="00EA22BC"/>
    <w:rsid w:val="00EA3098"/>
    <w:rsid w:val="00EA37BE"/>
    <w:rsid w:val="00EA3FD5"/>
    <w:rsid w:val="00EA4D68"/>
    <w:rsid w:val="00EA4EEE"/>
    <w:rsid w:val="00EA5227"/>
    <w:rsid w:val="00EA59C6"/>
    <w:rsid w:val="00EA6054"/>
    <w:rsid w:val="00EA68AD"/>
    <w:rsid w:val="00EA793E"/>
    <w:rsid w:val="00EB0ACE"/>
    <w:rsid w:val="00EB1794"/>
    <w:rsid w:val="00EB296D"/>
    <w:rsid w:val="00EB2FCB"/>
    <w:rsid w:val="00EB3793"/>
    <w:rsid w:val="00EB4B7C"/>
    <w:rsid w:val="00EB553D"/>
    <w:rsid w:val="00EB6374"/>
    <w:rsid w:val="00EB63E7"/>
    <w:rsid w:val="00EC0D77"/>
    <w:rsid w:val="00EC0E08"/>
    <w:rsid w:val="00EC191E"/>
    <w:rsid w:val="00EC1FA9"/>
    <w:rsid w:val="00EC3121"/>
    <w:rsid w:val="00EC37DB"/>
    <w:rsid w:val="00EC4D4D"/>
    <w:rsid w:val="00EC4E88"/>
    <w:rsid w:val="00EC5B8B"/>
    <w:rsid w:val="00EC5DD0"/>
    <w:rsid w:val="00EC642B"/>
    <w:rsid w:val="00EC6820"/>
    <w:rsid w:val="00EC6FD9"/>
    <w:rsid w:val="00EC7A4C"/>
    <w:rsid w:val="00EC7BF0"/>
    <w:rsid w:val="00ED0794"/>
    <w:rsid w:val="00ED1309"/>
    <w:rsid w:val="00ED162B"/>
    <w:rsid w:val="00ED3896"/>
    <w:rsid w:val="00ED3C88"/>
    <w:rsid w:val="00ED46D7"/>
    <w:rsid w:val="00ED53D8"/>
    <w:rsid w:val="00ED5577"/>
    <w:rsid w:val="00ED6857"/>
    <w:rsid w:val="00ED6DA8"/>
    <w:rsid w:val="00ED72DB"/>
    <w:rsid w:val="00ED7492"/>
    <w:rsid w:val="00ED7888"/>
    <w:rsid w:val="00EE08B7"/>
    <w:rsid w:val="00EE1A7B"/>
    <w:rsid w:val="00EE1E82"/>
    <w:rsid w:val="00EE284F"/>
    <w:rsid w:val="00EE2A95"/>
    <w:rsid w:val="00EE3425"/>
    <w:rsid w:val="00EE3C14"/>
    <w:rsid w:val="00EE40E5"/>
    <w:rsid w:val="00EE42B9"/>
    <w:rsid w:val="00EE5E6C"/>
    <w:rsid w:val="00EE60D0"/>
    <w:rsid w:val="00EE62A2"/>
    <w:rsid w:val="00EE7825"/>
    <w:rsid w:val="00EE79E8"/>
    <w:rsid w:val="00EE7FAC"/>
    <w:rsid w:val="00EF01FD"/>
    <w:rsid w:val="00EF0AD5"/>
    <w:rsid w:val="00EF0BE1"/>
    <w:rsid w:val="00EF2BC5"/>
    <w:rsid w:val="00EF4483"/>
    <w:rsid w:val="00EF6648"/>
    <w:rsid w:val="00EF7120"/>
    <w:rsid w:val="00EF7A5D"/>
    <w:rsid w:val="00EF7C27"/>
    <w:rsid w:val="00F0002C"/>
    <w:rsid w:val="00F00035"/>
    <w:rsid w:val="00F02B8E"/>
    <w:rsid w:val="00F04BC7"/>
    <w:rsid w:val="00F05371"/>
    <w:rsid w:val="00F06A7D"/>
    <w:rsid w:val="00F0736D"/>
    <w:rsid w:val="00F075F1"/>
    <w:rsid w:val="00F1013B"/>
    <w:rsid w:val="00F10BDA"/>
    <w:rsid w:val="00F116B4"/>
    <w:rsid w:val="00F12359"/>
    <w:rsid w:val="00F125C6"/>
    <w:rsid w:val="00F13ABA"/>
    <w:rsid w:val="00F14C6E"/>
    <w:rsid w:val="00F14CAB"/>
    <w:rsid w:val="00F14FE1"/>
    <w:rsid w:val="00F150C1"/>
    <w:rsid w:val="00F15200"/>
    <w:rsid w:val="00F16688"/>
    <w:rsid w:val="00F2007B"/>
    <w:rsid w:val="00F21A26"/>
    <w:rsid w:val="00F21B05"/>
    <w:rsid w:val="00F22508"/>
    <w:rsid w:val="00F22EF3"/>
    <w:rsid w:val="00F232D8"/>
    <w:rsid w:val="00F23E4C"/>
    <w:rsid w:val="00F248AD"/>
    <w:rsid w:val="00F249F3"/>
    <w:rsid w:val="00F2607B"/>
    <w:rsid w:val="00F26895"/>
    <w:rsid w:val="00F271DB"/>
    <w:rsid w:val="00F3028B"/>
    <w:rsid w:val="00F308D3"/>
    <w:rsid w:val="00F31D0B"/>
    <w:rsid w:val="00F31F82"/>
    <w:rsid w:val="00F320CA"/>
    <w:rsid w:val="00F32C64"/>
    <w:rsid w:val="00F33A81"/>
    <w:rsid w:val="00F33DBE"/>
    <w:rsid w:val="00F35388"/>
    <w:rsid w:val="00F375D8"/>
    <w:rsid w:val="00F4035C"/>
    <w:rsid w:val="00F404DA"/>
    <w:rsid w:val="00F40EFD"/>
    <w:rsid w:val="00F40F55"/>
    <w:rsid w:val="00F41905"/>
    <w:rsid w:val="00F41967"/>
    <w:rsid w:val="00F43E15"/>
    <w:rsid w:val="00F4406B"/>
    <w:rsid w:val="00F4455D"/>
    <w:rsid w:val="00F448CD"/>
    <w:rsid w:val="00F52046"/>
    <w:rsid w:val="00F52206"/>
    <w:rsid w:val="00F52546"/>
    <w:rsid w:val="00F5508A"/>
    <w:rsid w:val="00F552D6"/>
    <w:rsid w:val="00F56261"/>
    <w:rsid w:val="00F56868"/>
    <w:rsid w:val="00F57CA8"/>
    <w:rsid w:val="00F57D25"/>
    <w:rsid w:val="00F608D8"/>
    <w:rsid w:val="00F60A6A"/>
    <w:rsid w:val="00F60AAE"/>
    <w:rsid w:val="00F60D9A"/>
    <w:rsid w:val="00F64255"/>
    <w:rsid w:val="00F65020"/>
    <w:rsid w:val="00F66852"/>
    <w:rsid w:val="00F669C7"/>
    <w:rsid w:val="00F676CD"/>
    <w:rsid w:val="00F678F4"/>
    <w:rsid w:val="00F701CA"/>
    <w:rsid w:val="00F7036C"/>
    <w:rsid w:val="00F705F5"/>
    <w:rsid w:val="00F70EFE"/>
    <w:rsid w:val="00F71DC9"/>
    <w:rsid w:val="00F71EBC"/>
    <w:rsid w:val="00F7452F"/>
    <w:rsid w:val="00F759EC"/>
    <w:rsid w:val="00F75BEF"/>
    <w:rsid w:val="00F76CE7"/>
    <w:rsid w:val="00F7729F"/>
    <w:rsid w:val="00F77728"/>
    <w:rsid w:val="00F77779"/>
    <w:rsid w:val="00F77F22"/>
    <w:rsid w:val="00F80FA5"/>
    <w:rsid w:val="00F81DAA"/>
    <w:rsid w:val="00F83B91"/>
    <w:rsid w:val="00F8463F"/>
    <w:rsid w:val="00F85994"/>
    <w:rsid w:val="00F86E8D"/>
    <w:rsid w:val="00F87435"/>
    <w:rsid w:val="00F92E5B"/>
    <w:rsid w:val="00F9437F"/>
    <w:rsid w:val="00F94A96"/>
    <w:rsid w:val="00F95A9B"/>
    <w:rsid w:val="00F96094"/>
    <w:rsid w:val="00F96161"/>
    <w:rsid w:val="00F96D56"/>
    <w:rsid w:val="00F9750E"/>
    <w:rsid w:val="00FA0730"/>
    <w:rsid w:val="00FA21F6"/>
    <w:rsid w:val="00FA2889"/>
    <w:rsid w:val="00FA4F9E"/>
    <w:rsid w:val="00FA62FF"/>
    <w:rsid w:val="00FA6C23"/>
    <w:rsid w:val="00FA74E1"/>
    <w:rsid w:val="00FA7E3B"/>
    <w:rsid w:val="00FB0003"/>
    <w:rsid w:val="00FB0E32"/>
    <w:rsid w:val="00FB1427"/>
    <w:rsid w:val="00FB1A52"/>
    <w:rsid w:val="00FB1B27"/>
    <w:rsid w:val="00FB2522"/>
    <w:rsid w:val="00FB5768"/>
    <w:rsid w:val="00FB6A2C"/>
    <w:rsid w:val="00FC183E"/>
    <w:rsid w:val="00FC1A28"/>
    <w:rsid w:val="00FC1B7A"/>
    <w:rsid w:val="00FC30FA"/>
    <w:rsid w:val="00FC3477"/>
    <w:rsid w:val="00FC3562"/>
    <w:rsid w:val="00FC37E0"/>
    <w:rsid w:val="00FC48D0"/>
    <w:rsid w:val="00FC53FF"/>
    <w:rsid w:val="00FC5BC1"/>
    <w:rsid w:val="00FC5CBE"/>
    <w:rsid w:val="00FC5D0C"/>
    <w:rsid w:val="00FC6437"/>
    <w:rsid w:val="00FC731A"/>
    <w:rsid w:val="00FC7624"/>
    <w:rsid w:val="00FC78B4"/>
    <w:rsid w:val="00FC797C"/>
    <w:rsid w:val="00FC7CC5"/>
    <w:rsid w:val="00FD0179"/>
    <w:rsid w:val="00FD02F4"/>
    <w:rsid w:val="00FD0CA7"/>
    <w:rsid w:val="00FD1266"/>
    <w:rsid w:val="00FD4436"/>
    <w:rsid w:val="00FD7BAC"/>
    <w:rsid w:val="00FE08FF"/>
    <w:rsid w:val="00FE0CEA"/>
    <w:rsid w:val="00FE11BD"/>
    <w:rsid w:val="00FE1236"/>
    <w:rsid w:val="00FE26EE"/>
    <w:rsid w:val="00FE2D85"/>
    <w:rsid w:val="00FE3A20"/>
    <w:rsid w:val="00FE4452"/>
    <w:rsid w:val="00FE495C"/>
    <w:rsid w:val="00FE4D98"/>
    <w:rsid w:val="00FE5BD1"/>
    <w:rsid w:val="00FE63FC"/>
    <w:rsid w:val="00FE6CDF"/>
    <w:rsid w:val="00FE6F52"/>
    <w:rsid w:val="00FE7895"/>
    <w:rsid w:val="00FF1FEE"/>
    <w:rsid w:val="00FF463E"/>
    <w:rsid w:val="00FF5437"/>
    <w:rsid w:val="00FF5F3B"/>
    <w:rsid w:val="00FF772D"/>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5304"/>
    <w:rPr>
      <w:rFonts w:ascii="Trebuchet MS" w:hAnsi="Trebuchet MS"/>
      <w:szCs w:val="24"/>
    </w:rPr>
  </w:style>
  <w:style w:type="paragraph" w:styleId="Heading1">
    <w:name w:val="heading 1"/>
    <w:aliases w:val="Heading One,app heading 1,hd1,head,head1,head2,head3,head4,head5,head6,head7,head8,head9,head10,head11,head12,head13,head14,hd11,head21,head31,head41,head51,head61,head71,head81,head91,head101,head15,hd12,head22,head32,head42,head52,head62,1"/>
    <w:basedOn w:val="Normal"/>
    <w:next w:val="Normal"/>
    <w:autoRedefine/>
    <w:qFormat/>
    <w:rsid w:val="00D27F37"/>
    <w:pPr>
      <w:keepNext/>
      <w:pageBreakBefore/>
      <w:numPr>
        <w:numId w:val="2"/>
      </w:numPr>
      <w:spacing w:before="120" w:after="120"/>
      <w:jc w:val="both"/>
      <w:outlineLvl w:val="0"/>
    </w:pPr>
    <w:rPr>
      <w:rFonts w:ascii="Arial" w:hAnsi="Arial" w:cs="Arial"/>
      <w:b/>
      <w:bCs/>
      <w:caps/>
      <w:kern w:val="32"/>
      <w:sz w:val="32"/>
      <w:szCs w:val="32"/>
    </w:rPr>
  </w:style>
  <w:style w:type="paragraph" w:styleId="Heading2">
    <w:name w:val="heading 2"/>
    <w:aliases w:val="h2,2,h 2,2nd level,l2,H2,21,22,Subhead,heading 2,Heading Two,R2,Header 2,12,I2"/>
    <w:basedOn w:val="Normal"/>
    <w:next w:val="Normal"/>
    <w:autoRedefine/>
    <w:qFormat/>
    <w:rsid w:val="00075304"/>
    <w:pPr>
      <w:keepNext/>
      <w:numPr>
        <w:ilvl w:val="1"/>
        <w:numId w:val="2"/>
      </w:numPr>
      <w:spacing w:before="240" w:after="60"/>
      <w:jc w:val="both"/>
      <w:outlineLvl w:val="1"/>
    </w:pPr>
    <w:rPr>
      <w:rFonts w:cs="Arial"/>
      <w:b/>
      <w:bCs/>
      <w:iCs/>
      <w:sz w:val="28"/>
      <w:szCs w:val="28"/>
    </w:rPr>
  </w:style>
  <w:style w:type="paragraph" w:styleId="Heading3">
    <w:name w:val="heading 3"/>
    <w:aliases w:val="3,H3,h3,Subhead 2,Heading3un,Heading Three,paragraph heading,heading 3 + Indent: Left 0.25 in,l3,CT,heading 3,h31,heading 31,h32,heading 32,h311,heading 311,h33,heading 33,h312,heading 312,h321,heading 321,h34,heading 34,h313,heading 313,h322"/>
    <w:basedOn w:val="Normal"/>
    <w:next w:val="Normal"/>
    <w:autoRedefine/>
    <w:qFormat/>
    <w:rsid w:val="00075304"/>
    <w:pPr>
      <w:keepNext/>
      <w:numPr>
        <w:ilvl w:val="2"/>
        <w:numId w:val="2"/>
      </w:numPr>
      <w:spacing w:before="240" w:after="60"/>
      <w:jc w:val="both"/>
      <w:outlineLvl w:val="2"/>
    </w:pPr>
    <w:rPr>
      <w:rFonts w:cs="Arial"/>
      <w:b/>
      <w:bCs/>
      <w:sz w:val="24"/>
      <w:szCs w:val="20"/>
    </w:rPr>
  </w:style>
  <w:style w:type="paragraph" w:styleId="Heading4">
    <w:name w:val="heading 4"/>
    <w:aliases w:val="h4,a.,Heading 51,4,H4,Subhead 3,Heading Four,l4,I4,H1,l4+toc4,heading 4,h41,heading 41,h42,heading 42,h411,heading 411,h43,heading 43,h412,heading 412,h421,heading 421,h4111,heading 4111,h44,heading 44,h413,heading 413,h422,heading 422,h4112"/>
    <w:basedOn w:val="Normal"/>
    <w:next w:val="Normal"/>
    <w:qFormat/>
    <w:rsid w:val="00075304"/>
    <w:pPr>
      <w:keepNext/>
      <w:numPr>
        <w:ilvl w:val="3"/>
        <w:numId w:val="2"/>
      </w:numPr>
      <w:spacing w:before="120" w:after="60"/>
      <w:jc w:val="both"/>
      <w:outlineLvl w:val="3"/>
    </w:pPr>
    <w:rPr>
      <w:bCs/>
      <w:iCs/>
      <w:szCs w:val="20"/>
    </w:rPr>
  </w:style>
  <w:style w:type="paragraph" w:styleId="Heading5">
    <w:name w:val="heading 5"/>
    <w:aliases w:val="5,h5,h51,heading 51,h52,heading 52,h53,heading 53,heading 5,headiCNOMALde,headiCode"/>
    <w:basedOn w:val="Normal"/>
    <w:next w:val="Normal"/>
    <w:qFormat/>
    <w:rsid w:val="00075304"/>
    <w:pPr>
      <w:numPr>
        <w:ilvl w:val="4"/>
        <w:numId w:val="2"/>
      </w:numPr>
      <w:spacing w:before="240" w:after="60"/>
      <w:jc w:val="both"/>
      <w:outlineLvl w:val="4"/>
    </w:pPr>
    <w:rPr>
      <w:szCs w:val="20"/>
      <w:u w:val="single"/>
    </w:rPr>
  </w:style>
  <w:style w:type="paragraph" w:styleId="Heading6">
    <w:name w:val="heading 6"/>
    <w:aliases w:val="Subhead 5,a,b,h6,h61,heading 61,heading 6"/>
    <w:basedOn w:val="Normal"/>
    <w:next w:val="Normal"/>
    <w:qFormat/>
    <w:rsid w:val="00075304"/>
    <w:pPr>
      <w:numPr>
        <w:ilvl w:val="5"/>
        <w:numId w:val="2"/>
      </w:numPr>
      <w:spacing w:before="240" w:after="60"/>
      <w:jc w:val="both"/>
      <w:outlineLvl w:val="5"/>
    </w:pPr>
    <w:rPr>
      <w:i/>
      <w:sz w:val="22"/>
      <w:szCs w:val="20"/>
    </w:rPr>
  </w:style>
  <w:style w:type="paragraph" w:styleId="Heading7">
    <w:name w:val="heading 7"/>
    <w:aliases w:val="h7"/>
    <w:basedOn w:val="Normal"/>
    <w:next w:val="Normal"/>
    <w:qFormat/>
    <w:rsid w:val="00075304"/>
    <w:pPr>
      <w:numPr>
        <w:ilvl w:val="6"/>
        <w:numId w:val="3"/>
      </w:numPr>
      <w:spacing w:before="240" w:after="60"/>
      <w:jc w:val="both"/>
      <w:outlineLvl w:val="6"/>
    </w:pPr>
    <w:rPr>
      <w:rFonts w:ascii="Arial" w:hAnsi="Arial"/>
      <w:szCs w:val="20"/>
    </w:rPr>
  </w:style>
  <w:style w:type="paragraph" w:styleId="Heading8">
    <w:name w:val="heading 8"/>
    <w:aliases w:val="tbl-caption,tblcap,h8"/>
    <w:basedOn w:val="Normal"/>
    <w:next w:val="Normal"/>
    <w:qFormat/>
    <w:rsid w:val="00075304"/>
    <w:pPr>
      <w:numPr>
        <w:ilvl w:val="7"/>
        <w:numId w:val="3"/>
      </w:numPr>
      <w:spacing w:before="240" w:after="60"/>
      <w:jc w:val="both"/>
      <w:outlineLvl w:val="7"/>
    </w:pPr>
    <w:rPr>
      <w:rFonts w:ascii="Arial" w:hAnsi="Arial"/>
      <w:i/>
      <w:szCs w:val="20"/>
    </w:rPr>
  </w:style>
  <w:style w:type="paragraph" w:styleId="Heading9">
    <w:name w:val="heading 9"/>
    <w:aliases w:val="caption,fig caption,c,Caption1,h9,Caption11"/>
    <w:basedOn w:val="Normal"/>
    <w:next w:val="Normal"/>
    <w:qFormat/>
    <w:rsid w:val="00075304"/>
    <w:pPr>
      <w:numPr>
        <w:ilvl w:val="8"/>
        <w:numId w:val="3"/>
      </w:numPr>
      <w:spacing w:before="240" w:after="60"/>
      <w:jc w:val="both"/>
      <w:outlineLvl w:val="8"/>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cap">
    <w:name w:val="fig:cap"/>
    <w:autoRedefine/>
    <w:rsid w:val="00075304"/>
    <w:pPr>
      <w:widowControl w:val="0"/>
      <w:numPr>
        <w:numId w:val="4"/>
      </w:numPr>
      <w:tabs>
        <w:tab w:val="left" w:pos="5529"/>
      </w:tabs>
      <w:spacing w:before="120" w:after="120" w:line="259" w:lineRule="atLeast"/>
      <w:jc w:val="center"/>
    </w:pPr>
    <w:rPr>
      <w:rFonts w:ascii="Trebuchet MS" w:hAnsi="Trebuchet MS"/>
      <w:snapToGrid w:val="0"/>
      <w:sz w:val="18"/>
    </w:rPr>
  </w:style>
  <w:style w:type="paragraph" w:styleId="ListNumber">
    <w:name w:val="List Number"/>
    <w:basedOn w:val="StyleLeft038"/>
    <w:rsid w:val="00075304"/>
    <w:pPr>
      <w:numPr>
        <w:numId w:val="1"/>
      </w:numPr>
    </w:pPr>
  </w:style>
  <w:style w:type="paragraph" w:customStyle="1" w:styleId="StyleLeft038">
    <w:name w:val="Style Left:  0.38&quot;"/>
    <w:basedOn w:val="Normal"/>
    <w:autoRedefine/>
    <w:rsid w:val="00075304"/>
    <w:pPr>
      <w:autoSpaceDE w:val="0"/>
      <w:autoSpaceDN w:val="0"/>
      <w:adjustRightInd w:val="0"/>
    </w:pPr>
    <w:rPr>
      <w:b/>
      <w:bCs/>
    </w:rPr>
  </w:style>
  <w:style w:type="paragraph" w:customStyle="1" w:styleId="ListBullet1">
    <w:name w:val="List Bullet 1"/>
    <w:basedOn w:val="Normal"/>
    <w:autoRedefine/>
    <w:rsid w:val="004F3018"/>
    <w:pPr>
      <w:numPr>
        <w:numId w:val="5"/>
      </w:numPr>
      <w:tabs>
        <w:tab w:val="left" w:pos="1418"/>
      </w:tabs>
      <w:jc w:val="both"/>
    </w:pPr>
    <w:rPr>
      <w:szCs w:val="20"/>
    </w:rPr>
  </w:style>
  <w:style w:type="paragraph" w:customStyle="1" w:styleId="No">
    <w:name w:val="No"/>
    <w:basedOn w:val="Heading3"/>
    <w:rsid w:val="00075304"/>
    <w:pPr>
      <w:numPr>
        <w:ilvl w:val="0"/>
        <w:numId w:val="0"/>
      </w:numPr>
    </w:pPr>
  </w:style>
  <w:style w:type="paragraph" w:styleId="PlainText">
    <w:name w:val="Plain Text"/>
    <w:basedOn w:val="Normal"/>
    <w:rsid w:val="00075304"/>
    <w:pPr>
      <w:jc w:val="both"/>
    </w:pPr>
    <w:rPr>
      <w:rFonts w:ascii="Courier New" w:hAnsi="Courier New" w:cs="Courier New"/>
      <w:szCs w:val="20"/>
    </w:rPr>
  </w:style>
  <w:style w:type="paragraph" w:styleId="Caption">
    <w:name w:val="caption"/>
    <w:basedOn w:val="Normal"/>
    <w:next w:val="Normal"/>
    <w:autoRedefine/>
    <w:qFormat/>
    <w:rsid w:val="00DA77D0"/>
    <w:pPr>
      <w:spacing w:before="120" w:after="120"/>
      <w:jc w:val="center"/>
    </w:pPr>
    <w:rPr>
      <w:b/>
      <w:bCs/>
      <w:sz w:val="22"/>
      <w:szCs w:val="22"/>
    </w:rPr>
  </w:style>
  <w:style w:type="paragraph" w:styleId="DocumentMap">
    <w:name w:val="Document Map"/>
    <w:basedOn w:val="Normal"/>
    <w:semiHidden/>
    <w:rsid w:val="00075304"/>
    <w:pPr>
      <w:shd w:val="clear" w:color="auto" w:fill="000080"/>
    </w:pPr>
    <w:rPr>
      <w:rFonts w:ascii="Tahoma" w:hAnsi="Tahoma" w:cs="Tahoma"/>
    </w:rPr>
  </w:style>
  <w:style w:type="paragraph" w:styleId="Header">
    <w:name w:val="header"/>
    <w:basedOn w:val="Normal"/>
    <w:rsid w:val="00075304"/>
    <w:pPr>
      <w:tabs>
        <w:tab w:val="center" w:pos="4320"/>
        <w:tab w:val="right" w:pos="8640"/>
      </w:tabs>
    </w:pPr>
  </w:style>
  <w:style w:type="paragraph" w:styleId="Footer">
    <w:name w:val="footer"/>
    <w:basedOn w:val="Normal"/>
    <w:rsid w:val="00075304"/>
    <w:pPr>
      <w:tabs>
        <w:tab w:val="center" w:pos="4320"/>
        <w:tab w:val="right" w:pos="8640"/>
      </w:tabs>
    </w:pPr>
  </w:style>
  <w:style w:type="paragraph" w:customStyle="1" w:styleId="StyleTitle1TimesNewRomanBefore0ptAfter0ptLines">
    <w:name w:val="Style Title1 + Times New Roman Before:  0 pt After:  0 pt Line s..."/>
    <w:basedOn w:val="Title1"/>
    <w:autoRedefine/>
    <w:rsid w:val="00075304"/>
    <w:pPr>
      <w:spacing w:before="0" w:after="0" w:line="240" w:lineRule="auto"/>
    </w:pPr>
    <w:rPr>
      <w:rFonts w:ascii="Trebuchet MS" w:hAnsi="Trebuchet MS"/>
      <w:bCs/>
    </w:rPr>
  </w:style>
  <w:style w:type="paragraph" w:customStyle="1" w:styleId="Title1">
    <w:name w:val="Title1"/>
    <w:basedOn w:val="Normal"/>
    <w:rsid w:val="00075304"/>
    <w:pPr>
      <w:spacing w:before="2560" w:after="400" w:line="400" w:lineRule="atLeast"/>
      <w:jc w:val="center"/>
    </w:pPr>
    <w:rPr>
      <w:rFonts w:ascii="Arial" w:hAnsi="Arial"/>
      <w:b/>
      <w:sz w:val="36"/>
      <w:szCs w:val="20"/>
    </w:rPr>
  </w:style>
  <w:style w:type="paragraph" w:customStyle="1" w:styleId="StyleTimesNewRoman12ptBoldCentered">
    <w:name w:val="Style Times New Roman 12 pt Bold Centered"/>
    <w:basedOn w:val="Normal"/>
    <w:autoRedefine/>
    <w:rsid w:val="00075304"/>
    <w:pPr>
      <w:jc w:val="center"/>
    </w:pPr>
    <w:rPr>
      <w:b/>
      <w:bCs/>
      <w:szCs w:val="20"/>
    </w:rPr>
  </w:style>
  <w:style w:type="paragraph" w:customStyle="1" w:styleId="Body2">
    <w:name w:val="Body2"/>
    <w:basedOn w:val="Normal"/>
    <w:rsid w:val="00075304"/>
    <w:pPr>
      <w:ind w:left="540"/>
      <w:jc w:val="both"/>
    </w:pPr>
    <w:rPr>
      <w:szCs w:val="20"/>
    </w:rPr>
  </w:style>
  <w:style w:type="paragraph" w:customStyle="1" w:styleId="Body3">
    <w:name w:val="Body3"/>
    <w:basedOn w:val="Body2"/>
    <w:rsid w:val="00075304"/>
    <w:pPr>
      <w:ind w:left="630"/>
    </w:pPr>
  </w:style>
  <w:style w:type="paragraph" w:customStyle="1" w:styleId="StyleTableentryCentered">
    <w:name w:val="Style Table entry + Centered"/>
    <w:basedOn w:val="Tableentry"/>
    <w:autoRedefine/>
    <w:rsid w:val="00075304"/>
    <w:pPr>
      <w:ind w:left="0"/>
      <w:jc w:val="center"/>
      <w:outlineLvl w:val="0"/>
    </w:pPr>
    <w:rPr>
      <w:rFonts w:ascii="Trebuchet MS" w:hAnsi="Trebuchet MS"/>
      <w:sz w:val="20"/>
    </w:rPr>
  </w:style>
  <w:style w:type="paragraph" w:customStyle="1" w:styleId="Tableentry">
    <w:name w:val="Table entry"/>
    <w:basedOn w:val="Tablehead"/>
    <w:rsid w:val="00075304"/>
    <w:pPr>
      <w:tabs>
        <w:tab w:val="left" w:pos="432"/>
      </w:tabs>
      <w:ind w:left="144" w:right="144"/>
    </w:pPr>
    <w:rPr>
      <w:b w:val="0"/>
    </w:rPr>
  </w:style>
  <w:style w:type="paragraph" w:customStyle="1" w:styleId="Tablehead">
    <w:name w:val="Table head"/>
    <w:basedOn w:val="ListContinue2"/>
    <w:rsid w:val="00075304"/>
    <w:pPr>
      <w:spacing w:before="60" w:after="60"/>
      <w:ind w:left="0"/>
    </w:pPr>
    <w:rPr>
      <w:b/>
      <w:sz w:val="18"/>
    </w:rPr>
  </w:style>
  <w:style w:type="paragraph" w:styleId="ListContinue2">
    <w:name w:val="List Continue 2"/>
    <w:basedOn w:val="Normal"/>
    <w:rsid w:val="00075304"/>
    <w:pPr>
      <w:spacing w:after="120" w:line="240" w:lineRule="atLeast"/>
      <w:ind w:left="720"/>
      <w:jc w:val="both"/>
    </w:pPr>
    <w:rPr>
      <w:rFonts w:ascii="Lucida Bright" w:hAnsi="Lucida Bright"/>
      <w:sz w:val="22"/>
      <w:szCs w:val="20"/>
    </w:rPr>
  </w:style>
  <w:style w:type="paragraph" w:styleId="CommentSubject">
    <w:name w:val="annotation subject"/>
    <w:basedOn w:val="CommentText"/>
    <w:next w:val="CommentText"/>
    <w:semiHidden/>
    <w:rsid w:val="00075304"/>
    <w:rPr>
      <w:rFonts w:ascii="Times New Roman" w:hAnsi="Times New Roman"/>
      <w:b/>
      <w:bCs/>
    </w:rPr>
  </w:style>
  <w:style w:type="paragraph" w:styleId="CommentText">
    <w:name w:val="annotation text"/>
    <w:basedOn w:val="Normal"/>
    <w:semiHidden/>
    <w:rsid w:val="00075304"/>
    <w:pPr>
      <w:jc w:val="both"/>
    </w:pPr>
    <w:rPr>
      <w:szCs w:val="20"/>
    </w:rPr>
  </w:style>
  <w:style w:type="paragraph" w:customStyle="1" w:styleId="CellBody">
    <w:name w:val="CellBody"/>
    <w:rsid w:val="00075304"/>
    <w:pPr>
      <w:widowControl w:val="0"/>
      <w:autoSpaceDE w:val="0"/>
      <w:autoSpaceDN w:val="0"/>
      <w:adjustRightInd w:val="0"/>
      <w:spacing w:line="220" w:lineRule="atLeast"/>
    </w:pPr>
    <w:rPr>
      <w:color w:val="000000"/>
      <w:w w:val="0"/>
    </w:rPr>
  </w:style>
  <w:style w:type="paragraph" w:customStyle="1" w:styleId="ELEMTAB">
    <w:name w:val="ELEM_TAB"/>
    <w:basedOn w:val="Normal"/>
    <w:rsid w:val="00075304"/>
    <w:pPr>
      <w:spacing w:line="120" w:lineRule="atLeast"/>
      <w:jc w:val="both"/>
    </w:pPr>
    <w:rPr>
      <w:rFonts w:ascii="Arial" w:hAnsi="Arial"/>
      <w:szCs w:val="20"/>
    </w:rPr>
  </w:style>
  <w:style w:type="paragraph" w:customStyle="1" w:styleId="SourceCode">
    <w:name w:val="Source Code"/>
    <w:basedOn w:val="Normal"/>
    <w:rsid w:val="00075304"/>
    <w:pPr>
      <w:pBdr>
        <w:top w:val="single" w:sz="4" w:space="1" w:color="C0C0C0"/>
        <w:left w:val="single" w:sz="4" w:space="4" w:color="C0C0C0"/>
        <w:bottom w:val="single" w:sz="4" w:space="1" w:color="C0C0C0"/>
        <w:right w:val="single" w:sz="4" w:space="4" w:color="C0C0C0"/>
      </w:pBdr>
      <w:shd w:val="pct10" w:color="000000" w:fill="FFFFFF"/>
      <w:ind w:left="144" w:right="144"/>
      <w:jc w:val="both"/>
    </w:pPr>
    <w:rPr>
      <w:rFonts w:ascii="Courier New" w:hAnsi="Courier New"/>
      <w:noProof/>
      <w:sz w:val="18"/>
    </w:rPr>
  </w:style>
  <w:style w:type="paragraph" w:customStyle="1" w:styleId="Requirement">
    <w:name w:val="Requirement"/>
    <w:basedOn w:val="Normal"/>
    <w:autoRedefine/>
    <w:rsid w:val="00075304"/>
    <w:pPr>
      <w:ind w:left="547"/>
      <w:jc w:val="both"/>
    </w:pPr>
  </w:style>
  <w:style w:type="character" w:customStyle="1" w:styleId="StyleCLIsyntax105ptCharacterscale100CharCharCharCharCharCharCharChar">
    <w:name w:val="Style CLI syntax + 10.5 pt Character scale: 100% Char Char Char Char Char Char Char Char"/>
    <w:basedOn w:val="CLIsyntaxChar"/>
    <w:rsid w:val="00075304"/>
    <w:rPr>
      <w:rFonts w:ascii="Trebuchet MS" w:hAnsi="Trebuchet MS"/>
      <w:b/>
      <w:bCs/>
      <w:noProof w:val="0"/>
      <w:color w:val="000000"/>
      <w:w w:val="0"/>
      <w:lang w:val="en-US" w:eastAsia="en-US" w:bidi="ar-SA"/>
    </w:rPr>
  </w:style>
  <w:style w:type="character" w:customStyle="1" w:styleId="CLIsyntaxChar">
    <w:name w:val="CLI syntax Char"/>
    <w:basedOn w:val="DefaultParagraphFont"/>
    <w:rsid w:val="00075304"/>
    <w:rPr>
      <w:b/>
      <w:noProof w:val="0"/>
      <w:color w:val="000000"/>
      <w:w w:val="0"/>
      <w:lang w:val="en-US" w:eastAsia="en-US" w:bidi="ar-SA"/>
    </w:rPr>
  </w:style>
  <w:style w:type="paragraph" w:customStyle="1" w:styleId="Name">
    <w:name w:val="Name"/>
    <w:basedOn w:val="Title1"/>
    <w:rsid w:val="00075304"/>
    <w:pPr>
      <w:spacing w:before="0" w:after="0" w:line="280" w:lineRule="atLeast"/>
      <w:jc w:val="right"/>
    </w:pPr>
    <w:rPr>
      <w:b w:val="0"/>
      <w:sz w:val="24"/>
    </w:rPr>
  </w:style>
  <w:style w:type="paragraph" w:styleId="BalloonText">
    <w:name w:val="Balloon Text"/>
    <w:basedOn w:val="Normal"/>
    <w:semiHidden/>
    <w:rsid w:val="00075304"/>
    <w:pPr>
      <w:jc w:val="both"/>
    </w:pPr>
    <w:rPr>
      <w:rFonts w:ascii="Tahoma" w:hAnsi="Tahoma" w:cs="Tahoma"/>
      <w:sz w:val="16"/>
      <w:szCs w:val="16"/>
    </w:rPr>
  </w:style>
  <w:style w:type="character" w:styleId="PageNumber">
    <w:name w:val="page number"/>
    <w:basedOn w:val="DefaultParagraphFont"/>
    <w:rsid w:val="00075304"/>
  </w:style>
  <w:style w:type="paragraph" w:styleId="BodyText">
    <w:name w:val="Body Text"/>
    <w:basedOn w:val="Normal"/>
    <w:rsid w:val="00075304"/>
    <w:pPr>
      <w:jc w:val="center"/>
    </w:pPr>
  </w:style>
  <w:style w:type="paragraph" w:styleId="BodyText2">
    <w:name w:val="Body Text 2"/>
    <w:basedOn w:val="Normal"/>
    <w:rsid w:val="00075304"/>
    <w:pPr>
      <w:jc w:val="center"/>
    </w:pPr>
    <w:rPr>
      <w:szCs w:val="20"/>
    </w:rPr>
  </w:style>
  <w:style w:type="paragraph" w:styleId="TOC1">
    <w:name w:val="toc 1"/>
    <w:basedOn w:val="Normal"/>
    <w:next w:val="Normal"/>
    <w:autoRedefine/>
    <w:uiPriority w:val="39"/>
    <w:rsid w:val="00075304"/>
    <w:pPr>
      <w:spacing w:before="120"/>
    </w:pPr>
    <w:rPr>
      <w:b/>
      <w:bCs/>
      <w:iCs/>
      <w:caps/>
      <w:szCs w:val="28"/>
    </w:rPr>
  </w:style>
  <w:style w:type="paragraph" w:styleId="TOC2">
    <w:name w:val="toc 2"/>
    <w:basedOn w:val="Normal"/>
    <w:next w:val="Normal"/>
    <w:autoRedefine/>
    <w:uiPriority w:val="39"/>
    <w:rsid w:val="00075304"/>
    <w:pPr>
      <w:spacing w:before="120"/>
      <w:ind w:left="240"/>
    </w:pPr>
    <w:rPr>
      <w:b/>
      <w:bCs/>
      <w:szCs w:val="26"/>
    </w:rPr>
  </w:style>
  <w:style w:type="paragraph" w:styleId="TOC3">
    <w:name w:val="toc 3"/>
    <w:basedOn w:val="Normal"/>
    <w:next w:val="Normal"/>
    <w:autoRedefine/>
    <w:uiPriority w:val="39"/>
    <w:rsid w:val="00075304"/>
    <w:pPr>
      <w:ind w:left="480"/>
    </w:pPr>
  </w:style>
  <w:style w:type="paragraph" w:styleId="TOC4">
    <w:name w:val="toc 4"/>
    <w:basedOn w:val="Normal"/>
    <w:next w:val="Normal"/>
    <w:autoRedefine/>
    <w:uiPriority w:val="39"/>
    <w:rsid w:val="00075304"/>
    <w:pPr>
      <w:ind w:left="720"/>
    </w:pPr>
  </w:style>
  <w:style w:type="paragraph" w:styleId="TOC5">
    <w:name w:val="toc 5"/>
    <w:basedOn w:val="Normal"/>
    <w:next w:val="Normal"/>
    <w:autoRedefine/>
    <w:uiPriority w:val="39"/>
    <w:rsid w:val="00075304"/>
    <w:pPr>
      <w:ind w:left="960"/>
    </w:pPr>
  </w:style>
  <w:style w:type="paragraph" w:styleId="TOC6">
    <w:name w:val="toc 6"/>
    <w:basedOn w:val="Normal"/>
    <w:next w:val="Normal"/>
    <w:autoRedefine/>
    <w:uiPriority w:val="39"/>
    <w:rsid w:val="00075304"/>
    <w:pPr>
      <w:ind w:left="1200"/>
    </w:pPr>
  </w:style>
  <w:style w:type="paragraph" w:styleId="TOC7">
    <w:name w:val="toc 7"/>
    <w:basedOn w:val="Normal"/>
    <w:next w:val="Normal"/>
    <w:autoRedefine/>
    <w:uiPriority w:val="39"/>
    <w:rsid w:val="00075304"/>
    <w:pPr>
      <w:ind w:left="1440"/>
    </w:pPr>
  </w:style>
  <w:style w:type="paragraph" w:styleId="TOC8">
    <w:name w:val="toc 8"/>
    <w:basedOn w:val="Normal"/>
    <w:next w:val="Normal"/>
    <w:autoRedefine/>
    <w:uiPriority w:val="39"/>
    <w:rsid w:val="00075304"/>
    <w:pPr>
      <w:ind w:left="1680"/>
    </w:pPr>
  </w:style>
  <w:style w:type="paragraph" w:styleId="TOC9">
    <w:name w:val="toc 9"/>
    <w:basedOn w:val="Normal"/>
    <w:next w:val="Normal"/>
    <w:autoRedefine/>
    <w:uiPriority w:val="39"/>
    <w:rsid w:val="00075304"/>
    <w:pPr>
      <w:ind w:left="1920"/>
    </w:pPr>
  </w:style>
  <w:style w:type="character" w:styleId="Hyperlink">
    <w:name w:val="Hyperlink"/>
    <w:basedOn w:val="DefaultParagraphFont"/>
    <w:uiPriority w:val="99"/>
    <w:rsid w:val="00075304"/>
    <w:rPr>
      <w:rFonts w:ascii="Trebuchet MS" w:hAnsi="Trebuchet MS"/>
      <w:dstrike w:val="0"/>
      <w:color w:val="0000FF"/>
      <w:sz w:val="20"/>
      <w:u w:val="single"/>
      <w:vertAlign w:val="baseline"/>
    </w:rPr>
  </w:style>
  <w:style w:type="paragraph" w:styleId="TableofFigures">
    <w:name w:val="table of figures"/>
    <w:basedOn w:val="Normal"/>
    <w:next w:val="Normal"/>
    <w:autoRedefine/>
    <w:uiPriority w:val="99"/>
    <w:rsid w:val="00075304"/>
    <w:pPr>
      <w:tabs>
        <w:tab w:val="right" w:leader="dot" w:pos="9350"/>
      </w:tabs>
      <w:ind w:left="480" w:hanging="480"/>
    </w:pPr>
    <w:rPr>
      <w:b/>
      <w:bCs/>
      <w:noProof/>
      <w:szCs w:val="20"/>
    </w:rPr>
  </w:style>
  <w:style w:type="character" w:styleId="FollowedHyperlink">
    <w:name w:val="FollowedHyperlink"/>
    <w:basedOn w:val="DefaultParagraphFont"/>
    <w:rsid w:val="00075304"/>
    <w:rPr>
      <w:color w:val="800080"/>
      <w:u w:val="single"/>
    </w:rPr>
  </w:style>
  <w:style w:type="paragraph" w:styleId="FootnoteText">
    <w:name w:val="footnote text"/>
    <w:basedOn w:val="Normal"/>
    <w:semiHidden/>
    <w:rsid w:val="00075304"/>
    <w:rPr>
      <w:szCs w:val="20"/>
    </w:rPr>
  </w:style>
  <w:style w:type="character" w:styleId="FootnoteReference">
    <w:name w:val="footnote reference"/>
    <w:basedOn w:val="DefaultParagraphFont"/>
    <w:semiHidden/>
    <w:rsid w:val="00075304"/>
    <w:rPr>
      <w:vertAlign w:val="superscript"/>
    </w:rPr>
  </w:style>
  <w:style w:type="character" w:styleId="CommentReference">
    <w:name w:val="annotation reference"/>
    <w:basedOn w:val="DefaultParagraphFont"/>
    <w:semiHidden/>
    <w:rsid w:val="00075304"/>
    <w:rPr>
      <w:sz w:val="16"/>
      <w:szCs w:val="16"/>
    </w:rPr>
  </w:style>
  <w:style w:type="paragraph" w:styleId="BodyTextIndent">
    <w:name w:val="Body Text Indent"/>
    <w:basedOn w:val="Normal"/>
    <w:rsid w:val="00075304"/>
    <w:pPr>
      <w:tabs>
        <w:tab w:val="left" w:pos="360"/>
      </w:tabs>
      <w:ind w:left="720"/>
      <w:jc w:val="both"/>
    </w:pPr>
    <w:rPr>
      <w:b/>
      <w:bCs/>
      <w:i/>
      <w:iCs/>
      <w:szCs w:val="20"/>
    </w:rPr>
  </w:style>
  <w:style w:type="paragraph" w:customStyle="1" w:styleId="StyleTableentryArial10ptCentered">
    <w:name w:val="Style Table entry + Arial 10 pt Centered"/>
    <w:basedOn w:val="Normal"/>
    <w:autoRedefine/>
    <w:rsid w:val="00075304"/>
    <w:pPr>
      <w:tabs>
        <w:tab w:val="left" w:pos="432"/>
      </w:tabs>
      <w:spacing w:before="60" w:after="60" w:line="240" w:lineRule="atLeast"/>
      <w:ind w:left="144" w:right="144"/>
      <w:jc w:val="center"/>
    </w:pPr>
    <w:rPr>
      <w:szCs w:val="20"/>
    </w:rPr>
  </w:style>
  <w:style w:type="paragraph" w:customStyle="1" w:styleId="StyleBody2TrebuchetMS">
    <w:name w:val="Style Body2 + Trebuchet MS"/>
    <w:basedOn w:val="Normal"/>
    <w:autoRedefine/>
    <w:rsid w:val="00075304"/>
    <w:pPr>
      <w:ind w:left="540"/>
    </w:pPr>
    <w:rPr>
      <w:szCs w:val="20"/>
    </w:rPr>
  </w:style>
  <w:style w:type="paragraph" w:customStyle="1" w:styleId="Normal0">
    <w:name w:val="Normal'"/>
    <w:basedOn w:val="Heading2"/>
    <w:rsid w:val="00075304"/>
    <w:pPr>
      <w:numPr>
        <w:ilvl w:val="0"/>
        <w:numId w:val="0"/>
      </w:numPr>
      <w:spacing w:before="0" w:after="0"/>
      <w:jc w:val="left"/>
    </w:pPr>
    <w:rPr>
      <w:rFonts w:ascii="Times New Roman" w:hAnsi="Times New Roman" w:cs="Times New Roman"/>
      <w:bCs w:val="0"/>
      <w:iCs w:val="0"/>
      <w:sz w:val="20"/>
      <w:szCs w:val="20"/>
    </w:rPr>
  </w:style>
  <w:style w:type="paragraph" w:styleId="BodyText3">
    <w:name w:val="Body Text 3"/>
    <w:basedOn w:val="Normal"/>
    <w:rsid w:val="00075304"/>
    <w:pPr>
      <w:spacing w:before="40" w:after="40"/>
      <w:jc w:val="center"/>
    </w:pPr>
    <w:rPr>
      <w:b/>
      <w:bCs/>
      <w:sz w:val="16"/>
    </w:rPr>
  </w:style>
  <w:style w:type="character" w:styleId="HTMLTypewriter">
    <w:name w:val="HTML Typewriter"/>
    <w:basedOn w:val="DefaultParagraphFont"/>
    <w:rsid w:val="00075304"/>
    <w:rPr>
      <w:rFonts w:ascii="Arial Unicode MS" w:eastAsia="Arial Unicode MS" w:hAnsi="Arial Unicode MS" w:cs="Arial Unicode MS"/>
      <w:sz w:val="20"/>
      <w:szCs w:val="20"/>
    </w:rPr>
  </w:style>
  <w:style w:type="paragraph" w:styleId="HTMLPreformatted">
    <w:name w:val="HTML Preformatted"/>
    <w:basedOn w:val="Normal"/>
    <w:rsid w:val="0007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Cs w:val="20"/>
    </w:rPr>
  </w:style>
  <w:style w:type="paragraph" w:styleId="BodyTextIndent2">
    <w:name w:val="Body Text Indent 2"/>
    <w:basedOn w:val="Normal"/>
    <w:rsid w:val="00075304"/>
    <w:pPr>
      <w:ind w:left="360"/>
      <w:jc w:val="both"/>
    </w:pPr>
    <w:rPr>
      <w:szCs w:val="20"/>
    </w:rPr>
  </w:style>
  <w:style w:type="table" w:styleId="TableGrid">
    <w:name w:val="Table Grid"/>
    <w:basedOn w:val="TableNormal"/>
    <w:rsid w:val="004F7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link w:val="BodyChar"/>
    <w:rsid w:val="00C62369"/>
    <w:pPr>
      <w:spacing w:after="100" w:line="220" w:lineRule="exact"/>
    </w:pPr>
    <w:rPr>
      <w:rFonts w:ascii="Arial" w:hAnsi="Arial"/>
      <w:sz w:val="18"/>
      <w:szCs w:val="18"/>
      <w:lang w:bidi="he-IL"/>
    </w:rPr>
  </w:style>
  <w:style w:type="character" w:customStyle="1" w:styleId="BodyChar">
    <w:name w:val="Body Char"/>
    <w:basedOn w:val="DefaultParagraphFont"/>
    <w:link w:val="Body"/>
    <w:rsid w:val="00C62369"/>
    <w:rPr>
      <w:rFonts w:ascii="Arial" w:hAnsi="Arial"/>
      <w:sz w:val="18"/>
      <w:szCs w:val="18"/>
      <w:lang w:val="en-US" w:eastAsia="en-US" w:bidi="he-IL"/>
    </w:rPr>
  </w:style>
  <w:style w:type="paragraph" w:customStyle="1" w:styleId="body0">
    <w:name w:val="body"/>
    <w:basedOn w:val="Normal"/>
    <w:rsid w:val="00E2643A"/>
    <w:pPr>
      <w:spacing w:after="100" w:line="220" w:lineRule="atLeast"/>
    </w:pPr>
    <w:rPr>
      <w:rFonts w:ascii="Arial" w:eastAsia="SimSun" w:hAnsi="Arial" w:cs="Arial"/>
      <w:sz w:val="18"/>
      <w:szCs w:val="18"/>
      <w:lang w:eastAsia="zh-CN"/>
    </w:rPr>
  </w:style>
  <w:style w:type="paragraph" w:customStyle="1" w:styleId="tabletext1">
    <w:name w:val="tabletext1"/>
    <w:basedOn w:val="Normal"/>
    <w:rsid w:val="0011181A"/>
    <w:pPr>
      <w:spacing w:before="40" w:after="40"/>
      <w:ind w:left="735" w:hanging="357"/>
    </w:pPr>
    <w:rPr>
      <w:rFonts w:ascii="Arial" w:hAnsi="Arial" w:cs="Arial"/>
      <w:szCs w:val="20"/>
      <w:lang w:bidi="he-IL"/>
    </w:rPr>
  </w:style>
  <w:style w:type="paragraph" w:customStyle="1" w:styleId="NormalJustified">
    <w:name w:val="Normal + Justified"/>
    <w:basedOn w:val="Body2"/>
    <w:rsid w:val="0014116C"/>
    <w:rPr>
      <w:bCs/>
    </w:rPr>
  </w:style>
  <w:style w:type="character" w:styleId="Strong">
    <w:name w:val="Strong"/>
    <w:basedOn w:val="DefaultParagraphFont"/>
    <w:uiPriority w:val="22"/>
    <w:qFormat/>
    <w:rsid w:val="00902EA0"/>
    <w:rPr>
      <w:b/>
      <w:bCs/>
    </w:rPr>
  </w:style>
  <w:style w:type="paragraph" w:customStyle="1" w:styleId="Body4">
    <w:name w:val="Body4"/>
    <w:basedOn w:val="Body3"/>
    <w:rsid w:val="007D10FC"/>
    <w:pPr>
      <w:ind w:left="810"/>
      <w:jc w:val="left"/>
    </w:pPr>
    <w:rPr>
      <w:rFonts w:ascii="Times New Roman" w:hAnsi="Times New Roman"/>
      <w:sz w:val="24"/>
    </w:rPr>
  </w:style>
  <w:style w:type="character" w:customStyle="1" w:styleId="EmailStyle78">
    <w:name w:val="EmailStyle78"/>
    <w:basedOn w:val="DefaultParagraphFont"/>
    <w:semiHidden/>
    <w:rsid w:val="00317226"/>
    <w:rPr>
      <w:rFonts w:ascii="Arial" w:hAnsi="Arial" w:cs="Arial"/>
      <w:color w:val="000080"/>
      <w:sz w:val="20"/>
      <w:szCs w:val="20"/>
    </w:rPr>
  </w:style>
  <w:style w:type="table" w:styleId="TableGrid3">
    <w:name w:val="Table Grid 3"/>
    <w:basedOn w:val="TableNormal"/>
    <w:rsid w:val="009E72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Number2">
    <w:name w:val="List Number 2"/>
    <w:basedOn w:val="Normal"/>
    <w:rsid w:val="00751C95"/>
    <w:pPr>
      <w:numPr>
        <w:numId w:val="6"/>
      </w:numPr>
      <w:contextualSpacing/>
    </w:pPr>
  </w:style>
  <w:style w:type="paragraph" w:styleId="ListParagraph">
    <w:name w:val="List Paragraph"/>
    <w:basedOn w:val="Normal"/>
    <w:uiPriority w:val="34"/>
    <w:qFormat/>
    <w:rsid w:val="006E01B8"/>
    <w:pPr>
      <w:ind w:left="720"/>
    </w:pPr>
    <w:rPr>
      <w:rFonts w:ascii="Calibri" w:eastAsiaTheme="minorHAnsi" w:hAnsi="Calibri" w:cs="Calibri"/>
      <w:sz w:val="22"/>
      <w:szCs w:val="22"/>
    </w:rPr>
  </w:style>
  <w:style w:type="paragraph" w:styleId="Revision">
    <w:name w:val="Revision"/>
    <w:hidden/>
    <w:uiPriority w:val="99"/>
    <w:semiHidden/>
    <w:rsid w:val="004C11DC"/>
    <w:rPr>
      <w:rFonts w:ascii="Trebuchet MS" w:hAnsi="Trebuchet MS"/>
      <w:szCs w:val="24"/>
    </w:rPr>
  </w:style>
  <w:style w:type="paragraph" w:styleId="NoSpacing">
    <w:name w:val="No Spacing"/>
    <w:uiPriority w:val="1"/>
    <w:qFormat/>
    <w:rsid w:val="007313B1"/>
    <w:rPr>
      <w:rFonts w:asciiTheme="minorHAnsi" w:eastAsiaTheme="minorHAnsi" w:hAnsiTheme="minorHAnsi" w:cstheme="minorBidi"/>
      <w:sz w:val="22"/>
      <w:szCs w:val="22"/>
    </w:rPr>
  </w:style>
  <w:style w:type="paragraph" w:styleId="NormalWeb">
    <w:name w:val="Normal (Web)"/>
    <w:basedOn w:val="Normal"/>
    <w:uiPriority w:val="99"/>
    <w:unhideWhenUsed/>
    <w:rsid w:val="00096A19"/>
    <w:pPr>
      <w:spacing w:before="240" w:after="240"/>
    </w:pPr>
    <w:rPr>
      <w:rFonts w:ascii="Source Sans Pro" w:hAnsi="Source Sans Pro"/>
      <w:sz w:val="24"/>
      <w:lang w:eastAsia="zh-TW"/>
    </w:rPr>
  </w:style>
  <w:style w:type="paragraph" w:customStyle="1" w:styleId="Body1">
    <w:name w:val="Body1"/>
    <w:basedOn w:val="Normal"/>
    <w:rsid w:val="00572545"/>
    <w:pPr>
      <w:suppressAutoHyphens/>
      <w:ind w:left="450"/>
    </w:pPr>
    <w:rPr>
      <w:rFonts w:cs="Trebuchet MS"/>
      <w:sz w:val="22"/>
      <w:szCs w:val="20"/>
      <w:lang w:eastAsia="zh-CN"/>
    </w:rPr>
  </w:style>
  <w:style w:type="character" w:customStyle="1" w:styleId="WW8Num17z0">
    <w:name w:val="WW8Num17z0"/>
    <w:rsid w:val="001D3778"/>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72056">
      <w:bodyDiv w:val="1"/>
      <w:marLeft w:val="0"/>
      <w:marRight w:val="0"/>
      <w:marTop w:val="0"/>
      <w:marBottom w:val="0"/>
      <w:divBdr>
        <w:top w:val="none" w:sz="0" w:space="0" w:color="auto"/>
        <w:left w:val="none" w:sz="0" w:space="0" w:color="auto"/>
        <w:bottom w:val="none" w:sz="0" w:space="0" w:color="auto"/>
        <w:right w:val="none" w:sz="0" w:space="0" w:color="auto"/>
      </w:divBdr>
    </w:div>
    <w:div w:id="232158832">
      <w:bodyDiv w:val="1"/>
      <w:marLeft w:val="0"/>
      <w:marRight w:val="0"/>
      <w:marTop w:val="0"/>
      <w:marBottom w:val="0"/>
      <w:divBdr>
        <w:top w:val="none" w:sz="0" w:space="0" w:color="auto"/>
        <w:left w:val="none" w:sz="0" w:space="0" w:color="auto"/>
        <w:bottom w:val="none" w:sz="0" w:space="0" w:color="auto"/>
        <w:right w:val="none" w:sz="0" w:space="0" w:color="auto"/>
      </w:divBdr>
    </w:div>
    <w:div w:id="321080812">
      <w:bodyDiv w:val="1"/>
      <w:marLeft w:val="0"/>
      <w:marRight w:val="0"/>
      <w:marTop w:val="0"/>
      <w:marBottom w:val="0"/>
      <w:divBdr>
        <w:top w:val="none" w:sz="0" w:space="0" w:color="auto"/>
        <w:left w:val="none" w:sz="0" w:space="0" w:color="auto"/>
        <w:bottom w:val="none" w:sz="0" w:space="0" w:color="auto"/>
        <w:right w:val="none" w:sz="0" w:space="0" w:color="auto"/>
      </w:divBdr>
      <w:divsChild>
        <w:div w:id="1859466518">
          <w:marLeft w:val="0"/>
          <w:marRight w:val="0"/>
          <w:marTop w:val="0"/>
          <w:marBottom w:val="0"/>
          <w:divBdr>
            <w:top w:val="none" w:sz="0" w:space="0" w:color="auto"/>
            <w:left w:val="none" w:sz="0" w:space="0" w:color="auto"/>
            <w:bottom w:val="none" w:sz="0" w:space="0" w:color="auto"/>
            <w:right w:val="none" w:sz="0" w:space="0" w:color="auto"/>
          </w:divBdr>
          <w:divsChild>
            <w:div w:id="879826561">
              <w:marLeft w:val="0"/>
              <w:marRight w:val="0"/>
              <w:marTop w:val="0"/>
              <w:marBottom w:val="0"/>
              <w:divBdr>
                <w:top w:val="none" w:sz="0" w:space="0" w:color="auto"/>
                <w:left w:val="none" w:sz="0" w:space="0" w:color="auto"/>
                <w:bottom w:val="none" w:sz="0" w:space="0" w:color="auto"/>
                <w:right w:val="none" w:sz="0" w:space="0" w:color="auto"/>
              </w:divBdr>
            </w:div>
            <w:div w:id="1146975320">
              <w:marLeft w:val="0"/>
              <w:marRight w:val="0"/>
              <w:marTop w:val="0"/>
              <w:marBottom w:val="0"/>
              <w:divBdr>
                <w:top w:val="none" w:sz="0" w:space="0" w:color="auto"/>
                <w:left w:val="none" w:sz="0" w:space="0" w:color="auto"/>
                <w:bottom w:val="none" w:sz="0" w:space="0" w:color="auto"/>
                <w:right w:val="none" w:sz="0" w:space="0" w:color="auto"/>
              </w:divBdr>
            </w:div>
            <w:div w:id="1515069300">
              <w:marLeft w:val="0"/>
              <w:marRight w:val="0"/>
              <w:marTop w:val="0"/>
              <w:marBottom w:val="0"/>
              <w:divBdr>
                <w:top w:val="none" w:sz="0" w:space="0" w:color="auto"/>
                <w:left w:val="none" w:sz="0" w:space="0" w:color="auto"/>
                <w:bottom w:val="none" w:sz="0" w:space="0" w:color="auto"/>
                <w:right w:val="none" w:sz="0" w:space="0" w:color="auto"/>
              </w:divBdr>
            </w:div>
            <w:div w:id="20829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7072">
      <w:bodyDiv w:val="1"/>
      <w:marLeft w:val="0"/>
      <w:marRight w:val="0"/>
      <w:marTop w:val="0"/>
      <w:marBottom w:val="0"/>
      <w:divBdr>
        <w:top w:val="none" w:sz="0" w:space="0" w:color="auto"/>
        <w:left w:val="none" w:sz="0" w:space="0" w:color="auto"/>
        <w:bottom w:val="none" w:sz="0" w:space="0" w:color="auto"/>
        <w:right w:val="none" w:sz="0" w:space="0" w:color="auto"/>
      </w:divBdr>
    </w:div>
    <w:div w:id="378165216">
      <w:bodyDiv w:val="1"/>
      <w:marLeft w:val="0"/>
      <w:marRight w:val="0"/>
      <w:marTop w:val="0"/>
      <w:marBottom w:val="0"/>
      <w:divBdr>
        <w:top w:val="none" w:sz="0" w:space="0" w:color="auto"/>
        <w:left w:val="none" w:sz="0" w:space="0" w:color="auto"/>
        <w:bottom w:val="none" w:sz="0" w:space="0" w:color="auto"/>
        <w:right w:val="none" w:sz="0" w:space="0" w:color="auto"/>
      </w:divBdr>
    </w:div>
    <w:div w:id="715665536">
      <w:bodyDiv w:val="1"/>
      <w:marLeft w:val="0"/>
      <w:marRight w:val="0"/>
      <w:marTop w:val="0"/>
      <w:marBottom w:val="0"/>
      <w:divBdr>
        <w:top w:val="none" w:sz="0" w:space="0" w:color="auto"/>
        <w:left w:val="none" w:sz="0" w:space="0" w:color="auto"/>
        <w:bottom w:val="none" w:sz="0" w:space="0" w:color="auto"/>
        <w:right w:val="none" w:sz="0" w:space="0" w:color="auto"/>
      </w:divBdr>
    </w:div>
    <w:div w:id="723869751">
      <w:bodyDiv w:val="1"/>
      <w:marLeft w:val="0"/>
      <w:marRight w:val="0"/>
      <w:marTop w:val="0"/>
      <w:marBottom w:val="0"/>
      <w:divBdr>
        <w:top w:val="none" w:sz="0" w:space="0" w:color="auto"/>
        <w:left w:val="none" w:sz="0" w:space="0" w:color="auto"/>
        <w:bottom w:val="none" w:sz="0" w:space="0" w:color="auto"/>
        <w:right w:val="none" w:sz="0" w:space="0" w:color="auto"/>
      </w:divBdr>
    </w:div>
    <w:div w:id="808131876">
      <w:bodyDiv w:val="1"/>
      <w:marLeft w:val="90"/>
      <w:marRight w:val="90"/>
      <w:marTop w:val="90"/>
      <w:marBottom w:val="90"/>
      <w:divBdr>
        <w:top w:val="none" w:sz="0" w:space="0" w:color="auto"/>
        <w:left w:val="none" w:sz="0" w:space="0" w:color="auto"/>
        <w:bottom w:val="none" w:sz="0" w:space="0" w:color="auto"/>
        <w:right w:val="none" w:sz="0" w:space="0" w:color="auto"/>
      </w:divBdr>
      <w:divsChild>
        <w:div w:id="400056658">
          <w:marLeft w:val="0"/>
          <w:marRight w:val="0"/>
          <w:marTop w:val="0"/>
          <w:marBottom w:val="0"/>
          <w:divBdr>
            <w:top w:val="none" w:sz="0" w:space="0" w:color="auto"/>
            <w:left w:val="none" w:sz="0" w:space="0" w:color="auto"/>
            <w:bottom w:val="none" w:sz="0" w:space="0" w:color="auto"/>
            <w:right w:val="none" w:sz="0" w:space="0" w:color="auto"/>
          </w:divBdr>
          <w:divsChild>
            <w:div w:id="2116289100">
              <w:marLeft w:val="0"/>
              <w:marRight w:val="0"/>
              <w:marTop w:val="0"/>
              <w:marBottom w:val="0"/>
              <w:divBdr>
                <w:top w:val="none" w:sz="0" w:space="0" w:color="auto"/>
                <w:left w:val="none" w:sz="0" w:space="0" w:color="auto"/>
                <w:bottom w:val="none" w:sz="0" w:space="0" w:color="auto"/>
                <w:right w:val="none" w:sz="0" w:space="0" w:color="auto"/>
              </w:divBdr>
              <w:divsChild>
                <w:div w:id="1578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9044">
      <w:bodyDiv w:val="1"/>
      <w:marLeft w:val="0"/>
      <w:marRight w:val="0"/>
      <w:marTop w:val="0"/>
      <w:marBottom w:val="0"/>
      <w:divBdr>
        <w:top w:val="none" w:sz="0" w:space="0" w:color="auto"/>
        <w:left w:val="none" w:sz="0" w:space="0" w:color="auto"/>
        <w:bottom w:val="none" w:sz="0" w:space="0" w:color="auto"/>
        <w:right w:val="none" w:sz="0" w:space="0" w:color="auto"/>
      </w:divBdr>
    </w:div>
    <w:div w:id="1082262353">
      <w:bodyDiv w:val="1"/>
      <w:marLeft w:val="0"/>
      <w:marRight w:val="0"/>
      <w:marTop w:val="0"/>
      <w:marBottom w:val="0"/>
      <w:divBdr>
        <w:top w:val="none" w:sz="0" w:space="0" w:color="auto"/>
        <w:left w:val="none" w:sz="0" w:space="0" w:color="auto"/>
        <w:bottom w:val="none" w:sz="0" w:space="0" w:color="auto"/>
        <w:right w:val="none" w:sz="0" w:space="0" w:color="auto"/>
      </w:divBdr>
    </w:div>
    <w:div w:id="1260261522">
      <w:bodyDiv w:val="1"/>
      <w:marLeft w:val="0"/>
      <w:marRight w:val="0"/>
      <w:marTop w:val="0"/>
      <w:marBottom w:val="0"/>
      <w:divBdr>
        <w:top w:val="none" w:sz="0" w:space="0" w:color="auto"/>
        <w:left w:val="none" w:sz="0" w:space="0" w:color="auto"/>
        <w:bottom w:val="none" w:sz="0" w:space="0" w:color="auto"/>
        <w:right w:val="none" w:sz="0" w:space="0" w:color="auto"/>
      </w:divBdr>
      <w:divsChild>
        <w:div w:id="1529417774">
          <w:marLeft w:val="0"/>
          <w:marRight w:val="0"/>
          <w:marTop w:val="0"/>
          <w:marBottom w:val="0"/>
          <w:divBdr>
            <w:top w:val="none" w:sz="0" w:space="0" w:color="auto"/>
            <w:left w:val="none" w:sz="0" w:space="0" w:color="auto"/>
            <w:bottom w:val="none" w:sz="0" w:space="0" w:color="auto"/>
            <w:right w:val="none" w:sz="0" w:space="0" w:color="auto"/>
          </w:divBdr>
          <w:divsChild>
            <w:div w:id="757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653">
      <w:bodyDiv w:val="1"/>
      <w:marLeft w:val="0"/>
      <w:marRight w:val="0"/>
      <w:marTop w:val="0"/>
      <w:marBottom w:val="0"/>
      <w:divBdr>
        <w:top w:val="none" w:sz="0" w:space="0" w:color="auto"/>
        <w:left w:val="none" w:sz="0" w:space="0" w:color="auto"/>
        <w:bottom w:val="none" w:sz="0" w:space="0" w:color="auto"/>
        <w:right w:val="none" w:sz="0" w:space="0" w:color="auto"/>
      </w:divBdr>
    </w:div>
    <w:div w:id="1415517799">
      <w:bodyDiv w:val="1"/>
      <w:marLeft w:val="0"/>
      <w:marRight w:val="0"/>
      <w:marTop w:val="0"/>
      <w:marBottom w:val="0"/>
      <w:divBdr>
        <w:top w:val="none" w:sz="0" w:space="0" w:color="auto"/>
        <w:left w:val="none" w:sz="0" w:space="0" w:color="auto"/>
        <w:bottom w:val="none" w:sz="0" w:space="0" w:color="auto"/>
        <w:right w:val="none" w:sz="0" w:space="0" w:color="auto"/>
      </w:divBdr>
    </w:div>
    <w:div w:id="1427070389">
      <w:bodyDiv w:val="1"/>
      <w:marLeft w:val="0"/>
      <w:marRight w:val="0"/>
      <w:marTop w:val="0"/>
      <w:marBottom w:val="0"/>
      <w:divBdr>
        <w:top w:val="none" w:sz="0" w:space="0" w:color="auto"/>
        <w:left w:val="none" w:sz="0" w:space="0" w:color="auto"/>
        <w:bottom w:val="none" w:sz="0" w:space="0" w:color="auto"/>
        <w:right w:val="none" w:sz="0" w:space="0" w:color="auto"/>
      </w:divBdr>
    </w:div>
    <w:div w:id="1504054661">
      <w:bodyDiv w:val="1"/>
      <w:marLeft w:val="0"/>
      <w:marRight w:val="0"/>
      <w:marTop w:val="0"/>
      <w:marBottom w:val="0"/>
      <w:divBdr>
        <w:top w:val="none" w:sz="0" w:space="0" w:color="auto"/>
        <w:left w:val="none" w:sz="0" w:space="0" w:color="auto"/>
        <w:bottom w:val="none" w:sz="0" w:space="0" w:color="auto"/>
        <w:right w:val="none" w:sz="0" w:space="0" w:color="auto"/>
      </w:divBdr>
    </w:div>
    <w:div w:id="1512993411">
      <w:bodyDiv w:val="1"/>
      <w:marLeft w:val="0"/>
      <w:marRight w:val="0"/>
      <w:marTop w:val="0"/>
      <w:marBottom w:val="0"/>
      <w:divBdr>
        <w:top w:val="none" w:sz="0" w:space="0" w:color="auto"/>
        <w:left w:val="none" w:sz="0" w:space="0" w:color="auto"/>
        <w:bottom w:val="none" w:sz="0" w:space="0" w:color="auto"/>
        <w:right w:val="none" w:sz="0" w:space="0" w:color="auto"/>
      </w:divBdr>
    </w:div>
    <w:div w:id="1539196179">
      <w:bodyDiv w:val="1"/>
      <w:marLeft w:val="0"/>
      <w:marRight w:val="0"/>
      <w:marTop w:val="0"/>
      <w:marBottom w:val="0"/>
      <w:divBdr>
        <w:top w:val="none" w:sz="0" w:space="0" w:color="auto"/>
        <w:left w:val="none" w:sz="0" w:space="0" w:color="auto"/>
        <w:bottom w:val="none" w:sz="0" w:space="0" w:color="auto"/>
        <w:right w:val="none" w:sz="0" w:space="0" w:color="auto"/>
      </w:divBdr>
    </w:div>
    <w:div w:id="1626962754">
      <w:bodyDiv w:val="1"/>
      <w:marLeft w:val="0"/>
      <w:marRight w:val="0"/>
      <w:marTop w:val="0"/>
      <w:marBottom w:val="0"/>
      <w:divBdr>
        <w:top w:val="none" w:sz="0" w:space="0" w:color="auto"/>
        <w:left w:val="none" w:sz="0" w:space="0" w:color="auto"/>
        <w:bottom w:val="none" w:sz="0" w:space="0" w:color="auto"/>
        <w:right w:val="none" w:sz="0" w:space="0" w:color="auto"/>
      </w:divBdr>
      <w:divsChild>
        <w:div w:id="480197191">
          <w:marLeft w:val="0"/>
          <w:marRight w:val="0"/>
          <w:marTop w:val="0"/>
          <w:marBottom w:val="0"/>
          <w:divBdr>
            <w:top w:val="none" w:sz="0" w:space="0" w:color="auto"/>
            <w:left w:val="none" w:sz="0" w:space="0" w:color="auto"/>
            <w:bottom w:val="none" w:sz="0" w:space="0" w:color="auto"/>
            <w:right w:val="none" w:sz="0" w:space="0" w:color="auto"/>
          </w:divBdr>
        </w:div>
      </w:divsChild>
    </w:div>
    <w:div w:id="1705129846">
      <w:bodyDiv w:val="1"/>
      <w:marLeft w:val="0"/>
      <w:marRight w:val="0"/>
      <w:marTop w:val="0"/>
      <w:marBottom w:val="0"/>
      <w:divBdr>
        <w:top w:val="none" w:sz="0" w:space="0" w:color="auto"/>
        <w:left w:val="none" w:sz="0" w:space="0" w:color="auto"/>
        <w:bottom w:val="none" w:sz="0" w:space="0" w:color="auto"/>
        <w:right w:val="none" w:sz="0" w:space="0" w:color="auto"/>
      </w:divBdr>
    </w:div>
    <w:div w:id="1783721824">
      <w:bodyDiv w:val="1"/>
      <w:marLeft w:val="0"/>
      <w:marRight w:val="0"/>
      <w:marTop w:val="0"/>
      <w:marBottom w:val="0"/>
      <w:divBdr>
        <w:top w:val="none" w:sz="0" w:space="0" w:color="auto"/>
        <w:left w:val="none" w:sz="0" w:space="0" w:color="auto"/>
        <w:bottom w:val="none" w:sz="0" w:space="0" w:color="auto"/>
        <w:right w:val="none" w:sz="0" w:space="0" w:color="auto"/>
      </w:divBdr>
    </w:div>
    <w:div w:id="1890339070">
      <w:bodyDiv w:val="1"/>
      <w:marLeft w:val="0"/>
      <w:marRight w:val="0"/>
      <w:marTop w:val="0"/>
      <w:marBottom w:val="0"/>
      <w:divBdr>
        <w:top w:val="none" w:sz="0" w:space="0" w:color="auto"/>
        <w:left w:val="none" w:sz="0" w:space="0" w:color="auto"/>
        <w:bottom w:val="none" w:sz="0" w:space="0" w:color="auto"/>
        <w:right w:val="none" w:sz="0" w:space="0" w:color="auto"/>
      </w:divBdr>
      <w:divsChild>
        <w:div w:id="394353066">
          <w:marLeft w:val="0"/>
          <w:marRight w:val="0"/>
          <w:marTop w:val="0"/>
          <w:marBottom w:val="0"/>
          <w:divBdr>
            <w:top w:val="none" w:sz="0" w:space="0" w:color="auto"/>
            <w:left w:val="none" w:sz="0" w:space="0" w:color="auto"/>
            <w:bottom w:val="none" w:sz="0" w:space="0" w:color="auto"/>
            <w:right w:val="none" w:sz="0" w:space="0" w:color="auto"/>
          </w:divBdr>
          <w:divsChild>
            <w:div w:id="4068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developer.apple.com/library/mac/documentation/Cocoa/Conceptual/NetServices/Articles/about.html" TargetMode="Externa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yperlink" Target="http://opensource.apple.com//source/mDNSResponder/mDNSResponder-107/README.txt"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s://developer.apple.com/library/mac/documentation/Networking/Conceptual/dns_discovery_api/Articles/registering.html" TargetMode="External"/><Relationship Id="rId38" Type="http://schemas.openxmlformats.org/officeDocument/2006/relationships/hyperlink" Target="http://agnat.github.io/node_mdns/user_guide.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s://developer.apple.com/library/mac/documentation/Cocoa/Conceptual/NetServices/Articles/NetServicesArchitecture.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hyperlink" Target="https://tools.ietf.org/html/rfc6762" TargetMode="External"/><Relationship Id="rId37" Type="http://schemas.openxmlformats.org/officeDocument/2006/relationships/hyperlink" Target="http://www.win.tue.nl/~johanl/educ/IoT-Course/mDNS-SD%20Tutorial.pdf"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s://developer.apple.com/bonjour/" TargetMode="External"/><Relationship Id="rId36" Type="http://schemas.openxmlformats.org/officeDocument/2006/relationships/hyperlink" Target="http://en.wikipedia.org/wiki/Link-local_address" TargetMode="Externa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hyperlink" Target="http://hes-standards.org/doc/SC25_WG1_N1164.pdf"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hyperlink" Target="http://files.multicastdns.org/draft-cheshire-dnsext-multicastdns.txt" TargetMode="External"/><Relationship Id="rId35" Type="http://schemas.openxmlformats.org/officeDocument/2006/relationships/hyperlink" Target="http://upnp.org/specs/arch/UPnP-arch-DeviceArchitecture-v1.1.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C22FCE-E9F4-4E08-8BE5-CB541932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5878</Words>
  <Characters>33510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Ethernet OAM SFS</vt:lpstr>
    </vt:vector>
  </TitlesOfParts>
  <Company>Alcatel</Company>
  <LinksUpToDate>false</LinksUpToDate>
  <CharactersWithSpaces>39310</CharactersWithSpaces>
  <SharedDoc>false</SharedDoc>
  <HLinks>
    <vt:vector size="864" baseType="variant">
      <vt:variant>
        <vt:i4>6553604</vt:i4>
      </vt:variant>
      <vt:variant>
        <vt:i4>930</vt:i4>
      </vt:variant>
      <vt:variant>
        <vt:i4>0</vt:i4>
      </vt:variant>
      <vt:variant>
        <vt:i4>5</vt:i4>
      </vt:variant>
      <vt:variant>
        <vt:lpwstr/>
      </vt:variant>
      <vt:variant>
        <vt:lpwstr>_APPENDIX_A:_VLAN</vt:lpwstr>
      </vt:variant>
      <vt:variant>
        <vt:i4>6553604</vt:i4>
      </vt:variant>
      <vt:variant>
        <vt:i4>927</vt:i4>
      </vt:variant>
      <vt:variant>
        <vt:i4>0</vt:i4>
      </vt:variant>
      <vt:variant>
        <vt:i4>5</vt:i4>
      </vt:variant>
      <vt:variant>
        <vt:lpwstr/>
      </vt:variant>
      <vt:variant>
        <vt:lpwstr>_APPENDIX_A:_VLAN</vt:lpwstr>
      </vt:variant>
      <vt:variant>
        <vt:i4>6553604</vt:i4>
      </vt:variant>
      <vt:variant>
        <vt:i4>924</vt:i4>
      </vt:variant>
      <vt:variant>
        <vt:i4>0</vt:i4>
      </vt:variant>
      <vt:variant>
        <vt:i4>5</vt:i4>
      </vt:variant>
      <vt:variant>
        <vt:lpwstr/>
      </vt:variant>
      <vt:variant>
        <vt:lpwstr>_APPENDIX_A:_VLAN</vt:lpwstr>
      </vt:variant>
      <vt:variant>
        <vt:i4>6946941</vt:i4>
      </vt:variant>
      <vt:variant>
        <vt:i4>864</vt:i4>
      </vt:variant>
      <vt:variant>
        <vt:i4>0</vt:i4>
      </vt:variant>
      <vt:variant>
        <vt:i4>5</vt:i4>
      </vt:variant>
      <vt:variant>
        <vt:lpwstr/>
      </vt:variant>
      <vt:variant>
        <vt:lpwstr>_LBD_frame</vt:lpwstr>
      </vt:variant>
      <vt:variant>
        <vt:i4>1048627</vt:i4>
      </vt:variant>
      <vt:variant>
        <vt:i4>842</vt:i4>
      </vt:variant>
      <vt:variant>
        <vt:i4>0</vt:i4>
      </vt:variant>
      <vt:variant>
        <vt:i4>5</vt:i4>
      </vt:variant>
      <vt:variant>
        <vt:lpwstr/>
      </vt:variant>
      <vt:variant>
        <vt:lpwstr>_Toc234654063</vt:lpwstr>
      </vt:variant>
      <vt:variant>
        <vt:i4>1048627</vt:i4>
      </vt:variant>
      <vt:variant>
        <vt:i4>836</vt:i4>
      </vt:variant>
      <vt:variant>
        <vt:i4>0</vt:i4>
      </vt:variant>
      <vt:variant>
        <vt:i4>5</vt:i4>
      </vt:variant>
      <vt:variant>
        <vt:lpwstr/>
      </vt:variant>
      <vt:variant>
        <vt:lpwstr>_Toc234654062</vt:lpwstr>
      </vt:variant>
      <vt:variant>
        <vt:i4>1048627</vt:i4>
      </vt:variant>
      <vt:variant>
        <vt:i4>830</vt:i4>
      </vt:variant>
      <vt:variant>
        <vt:i4>0</vt:i4>
      </vt:variant>
      <vt:variant>
        <vt:i4>5</vt:i4>
      </vt:variant>
      <vt:variant>
        <vt:lpwstr/>
      </vt:variant>
      <vt:variant>
        <vt:lpwstr>_Toc234654061</vt:lpwstr>
      </vt:variant>
      <vt:variant>
        <vt:i4>1048627</vt:i4>
      </vt:variant>
      <vt:variant>
        <vt:i4>824</vt:i4>
      </vt:variant>
      <vt:variant>
        <vt:i4>0</vt:i4>
      </vt:variant>
      <vt:variant>
        <vt:i4>5</vt:i4>
      </vt:variant>
      <vt:variant>
        <vt:lpwstr/>
      </vt:variant>
      <vt:variant>
        <vt:lpwstr>_Toc234654060</vt:lpwstr>
      </vt:variant>
      <vt:variant>
        <vt:i4>1245235</vt:i4>
      </vt:variant>
      <vt:variant>
        <vt:i4>818</vt:i4>
      </vt:variant>
      <vt:variant>
        <vt:i4>0</vt:i4>
      </vt:variant>
      <vt:variant>
        <vt:i4>5</vt:i4>
      </vt:variant>
      <vt:variant>
        <vt:lpwstr/>
      </vt:variant>
      <vt:variant>
        <vt:lpwstr>_Toc234654059</vt:lpwstr>
      </vt:variant>
      <vt:variant>
        <vt:i4>1245235</vt:i4>
      </vt:variant>
      <vt:variant>
        <vt:i4>812</vt:i4>
      </vt:variant>
      <vt:variant>
        <vt:i4>0</vt:i4>
      </vt:variant>
      <vt:variant>
        <vt:i4>5</vt:i4>
      </vt:variant>
      <vt:variant>
        <vt:lpwstr/>
      </vt:variant>
      <vt:variant>
        <vt:lpwstr>_Toc234654058</vt:lpwstr>
      </vt:variant>
      <vt:variant>
        <vt:i4>1245235</vt:i4>
      </vt:variant>
      <vt:variant>
        <vt:i4>806</vt:i4>
      </vt:variant>
      <vt:variant>
        <vt:i4>0</vt:i4>
      </vt:variant>
      <vt:variant>
        <vt:i4>5</vt:i4>
      </vt:variant>
      <vt:variant>
        <vt:lpwstr/>
      </vt:variant>
      <vt:variant>
        <vt:lpwstr>_Toc234654057</vt:lpwstr>
      </vt:variant>
      <vt:variant>
        <vt:i4>1245235</vt:i4>
      </vt:variant>
      <vt:variant>
        <vt:i4>800</vt:i4>
      </vt:variant>
      <vt:variant>
        <vt:i4>0</vt:i4>
      </vt:variant>
      <vt:variant>
        <vt:i4>5</vt:i4>
      </vt:variant>
      <vt:variant>
        <vt:lpwstr/>
      </vt:variant>
      <vt:variant>
        <vt:lpwstr>_Toc234654056</vt:lpwstr>
      </vt:variant>
      <vt:variant>
        <vt:i4>1245235</vt:i4>
      </vt:variant>
      <vt:variant>
        <vt:i4>794</vt:i4>
      </vt:variant>
      <vt:variant>
        <vt:i4>0</vt:i4>
      </vt:variant>
      <vt:variant>
        <vt:i4>5</vt:i4>
      </vt:variant>
      <vt:variant>
        <vt:lpwstr/>
      </vt:variant>
      <vt:variant>
        <vt:lpwstr>_Toc234654055</vt:lpwstr>
      </vt:variant>
      <vt:variant>
        <vt:i4>1245235</vt:i4>
      </vt:variant>
      <vt:variant>
        <vt:i4>788</vt:i4>
      </vt:variant>
      <vt:variant>
        <vt:i4>0</vt:i4>
      </vt:variant>
      <vt:variant>
        <vt:i4>5</vt:i4>
      </vt:variant>
      <vt:variant>
        <vt:lpwstr/>
      </vt:variant>
      <vt:variant>
        <vt:lpwstr>_Toc234654054</vt:lpwstr>
      </vt:variant>
      <vt:variant>
        <vt:i4>1245235</vt:i4>
      </vt:variant>
      <vt:variant>
        <vt:i4>782</vt:i4>
      </vt:variant>
      <vt:variant>
        <vt:i4>0</vt:i4>
      </vt:variant>
      <vt:variant>
        <vt:i4>5</vt:i4>
      </vt:variant>
      <vt:variant>
        <vt:lpwstr/>
      </vt:variant>
      <vt:variant>
        <vt:lpwstr>_Toc234654053</vt:lpwstr>
      </vt:variant>
      <vt:variant>
        <vt:i4>1245235</vt:i4>
      </vt:variant>
      <vt:variant>
        <vt:i4>776</vt:i4>
      </vt:variant>
      <vt:variant>
        <vt:i4>0</vt:i4>
      </vt:variant>
      <vt:variant>
        <vt:i4>5</vt:i4>
      </vt:variant>
      <vt:variant>
        <vt:lpwstr/>
      </vt:variant>
      <vt:variant>
        <vt:lpwstr>_Toc234654052</vt:lpwstr>
      </vt:variant>
      <vt:variant>
        <vt:i4>1245235</vt:i4>
      </vt:variant>
      <vt:variant>
        <vt:i4>770</vt:i4>
      </vt:variant>
      <vt:variant>
        <vt:i4>0</vt:i4>
      </vt:variant>
      <vt:variant>
        <vt:i4>5</vt:i4>
      </vt:variant>
      <vt:variant>
        <vt:lpwstr/>
      </vt:variant>
      <vt:variant>
        <vt:lpwstr>_Toc234654051</vt:lpwstr>
      </vt:variant>
      <vt:variant>
        <vt:i4>1245235</vt:i4>
      </vt:variant>
      <vt:variant>
        <vt:i4>764</vt:i4>
      </vt:variant>
      <vt:variant>
        <vt:i4>0</vt:i4>
      </vt:variant>
      <vt:variant>
        <vt:i4>5</vt:i4>
      </vt:variant>
      <vt:variant>
        <vt:lpwstr/>
      </vt:variant>
      <vt:variant>
        <vt:lpwstr>_Toc234654050</vt:lpwstr>
      </vt:variant>
      <vt:variant>
        <vt:i4>1179699</vt:i4>
      </vt:variant>
      <vt:variant>
        <vt:i4>758</vt:i4>
      </vt:variant>
      <vt:variant>
        <vt:i4>0</vt:i4>
      </vt:variant>
      <vt:variant>
        <vt:i4>5</vt:i4>
      </vt:variant>
      <vt:variant>
        <vt:lpwstr/>
      </vt:variant>
      <vt:variant>
        <vt:lpwstr>_Toc234654049</vt:lpwstr>
      </vt:variant>
      <vt:variant>
        <vt:i4>1179699</vt:i4>
      </vt:variant>
      <vt:variant>
        <vt:i4>752</vt:i4>
      </vt:variant>
      <vt:variant>
        <vt:i4>0</vt:i4>
      </vt:variant>
      <vt:variant>
        <vt:i4>5</vt:i4>
      </vt:variant>
      <vt:variant>
        <vt:lpwstr/>
      </vt:variant>
      <vt:variant>
        <vt:lpwstr>_Toc234654048</vt:lpwstr>
      </vt:variant>
      <vt:variant>
        <vt:i4>1245243</vt:i4>
      </vt:variant>
      <vt:variant>
        <vt:i4>743</vt:i4>
      </vt:variant>
      <vt:variant>
        <vt:i4>0</vt:i4>
      </vt:variant>
      <vt:variant>
        <vt:i4>5</vt:i4>
      </vt:variant>
      <vt:variant>
        <vt:lpwstr/>
      </vt:variant>
      <vt:variant>
        <vt:lpwstr>_Toc223334916</vt:lpwstr>
      </vt:variant>
      <vt:variant>
        <vt:i4>1245243</vt:i4>
      </vt:variant>
      <vt:variant>
        <vt:i4>737</vt:i4>
      </vt:variant>
      <vt:variant>
        <vt:i4>0</vt:i4>
      </vt:variant>
      <vt:variant>
        <vt:i4>5</vt:i4>
      </vt:variant>
      <vt:variant>
        <vt:lpwstr/>
      </vt:variant>
      <vt:variant>
        <vt:lpwstr>_Toc223334915</vt:lpwstr>
      </vt:variant>
      <vt:variant>
        <vt:i4>1245243</vt:i4>
      </vt:variant>
      <vt:variant>
        <vt:i4>731</vt:i4>
      </vt:variant>
      <vt:variant>
        <vt:i4>0</vt:i4>
      </vt:variant>
      <vt:variant>
        <vt:i4>5</vt:i4>
      </vt:variant>
      <vt:variant>
        <vt:lpwstr/>
      </vt:variant>
      <vt:variant>
        <vt:lpwstr>_Toc223334914</vt:lpwstr>
      </vt:variant>
      <vt:variant>
        <vt:i4>1245243</vt:i4>
      </vt:variant>
      <vt:variant>
        <vt:i4>725</vt:i4>
      </vt:variant>
      <vt:variant>
        <vt:i4>0</vt:i4>
      </vt:variant>
      <vt:variant>
        <vt:i4>5</vt:i4>
      </vt:variant>
      <vt:variant>
        <vt:lpwstr/>
      </vt:variant>
      <vt:variant>
        <vt:lpwstr>_Toc223334913</vt:lpwstr>
      </vt:variant>
      <vt:variant>
        <vt:i4>1245243</vt:i4>
      </vt:variant>
      <vt:variant>
        <vt:i4>719</vt:i4>
      </vt:variant>
      <vt:variant>
        <vt:i4>0</vt:i4>
      </vt:variant>
      <vt:variant>
        <vt:i4>5</vt:i4>
      </vt:variant>
      <vt:variant>
        <vt:lpwstr/>
      </vt:variant>
      <vt:variant>
        <vt:lpwstr>_Toc223334912</vt:lpwstr>
      </vt:variant>
      <vt:variant>
        <vt:i4>1245234</vt:i4>
      </vt:variant>
      <vt:variant>
        <vt:i4>710</vt:i4>
      </vt:variant>
      <vt:variant>
        <vt:i4>0</vt:i4>
      </vt:variant>
      <vt:variant>
        <vt:i4>5</vt:i4>
      </vt:variant>
      <vt:variant>
        <vt:lpwstr/>
      </vt:variant>
      <vt:variant>
        <vt:lpwstr>_Toc232401228</vt:lpwstr>
      </vt:variant>
      <vt:variant>
        <vt:i4>1245234</vt:i4>
      </vt:variant>
      <vt:variant>
        <vt:i4>704</vt:i4>
      </vt:variant>
      <vt:variant>
        <vt:i4>0</vt:i4>
      </vt:variant>
      <vt:variant>
        <vt:i4>5</vt:i4>
      </vt:variant>
      <vt:variant>
        <vt:lpwstr/>
      </vt:variant>
      <vt:variant>
        <vt:lpwstr>_Toc232401227</vt:lpwstr>
      </vt:variant>
      <vt:variant>
        <vt:i4>1245234</vt:i4>
      </vt:variant>
      <vt:variant>
        <vt:i4>698</vt:i4>
      </vt:variant>
      <vt:variant>
        <vt:i4>0</vt:i4>
      </vt:variant>
      <vt:variant>
        <vt:i4>5</vt:i4>
      </vt:variant>
      <vt:variant>
        <vt:lpwstr/>
      </vt:variant>
      <vt:variant>
        <vt:lpwstr>_Toc232401226</vt:lpwstr>
      </vt:variant>
      <vt:variant>
        <vt:i4>1245234</vt:i4>
      </vt:variant>
      <vt:variant>
        <vt:i4>692</vt:i4>
      </vt:variant>
      <vt:variant>
        <vt:i4>0</vt:i4>
      </vt:variant>
      <vt:variant>
        <vt:i4>5</vt:i4>
      </vt:variant>
      <vt:variant>
        <vt:lpwstr/>
      </vt:variant>
      <vt:variant>
        <vt:lpwstr>_Toc232401225</vt:lpwstr>
      </vt:variant>
      <vt:variant>
        <vt:i4>1245234</vt:i4>
      </vt:variant>
      <vt:variant>
        <vt:i4>686</vt:i4>
      </vt:variant>
      <vt:variant>
        <vt:i4>0</vt:i4>
      </vt:variant>
      <vt:variant>
        <vt:i4>5</vt:i4>
      </vt:variant>
      <vt:variant>
        <vt:lpwstr/>
      </vt:variant>
      <vt:variant>
        <vt:lpwstr>_Toc232401224</vt:lpwstr>
      </vt:variant>
      <vt:variant>
        <vt:i4>1245234</vt:i4>
      </vt:variant>
      <vt:variant>
        <vt:i4>680</vt:i4>
      </vt:variant>
      <vt:variant>
        <vt:i4>0</vt:i4>
      </vt:variant>
      <vt:variant>
        <vt:i4>5</vt:i4>
      </vt:variant>
      <vt:variant>
        <vt:lpwstr/>
      </vt:variant>
      <vt:variant>
        <vt:lpwstr>_Toc232401223</vt:lpwstr>
      </vt:variant>
      <vt:variant>
        <vt:i4>1245234</vt:i4>
      </vt:variant>
      <vt:variant>
        <vt:i4>674</vt:i4>
      </vt:variant>
      <vt:variant>
        <vt:i4>0</vt:i4>
      </vt:variant>
      <vt:variant>
        <vt:i4>5</vt:i4>
      </vt:variant>
      <vt:variant>
        <vt:lpwstr/>
      </vt:variant>
      <vt:variant>
        <vt:lpwstr>_Toc232401222</vt:lpwstr>
      </vt:variant>
      <vt:variant>
        <vt:i4>1245234</vt:i4>
      </vt:variant>
      <vt:variant>
        <vt:i4>668</vt:i4>
      </vt:variant>
      <vt:variant>
        <vt:i4>0</vt:i4>
      </vt:variant>
      <vt:variant>
        <vt:i4>5</vt:i4>
      </vt:variant>
      <vt:variant>
        <vt:lpwstr/>
      </vt:variant>
      <vt:variant>
        <vt:lpwstr>_Toc232401221</vt:lpwstr>
      </vt:variant>
      <vt:variant>
        <vt:i4>1245234</vt:i4>
      </vt:variant>
      <vt:variant>
        <vt:i4>662</vt:i4>
      </vt:variant>
      <vt:variant>
        <vt:i4>0</vt:i4>
      </vt:variant>
      <vt:variant>
        <vt:i4>5</vt:i4>
      </vt:variant>
      <vt:variant>
        <vt:lpwstr/>
      </vt:variant>
      <vt:variant>
        <vt:lpwstr>_Toc232401220</vt:lpwstr>
      </vt:variant>
      <vt:variant>
        <vt:i4>1048626</vt:i4>
      </vt:variant>
      <vt:variant>
        <vt:i4>656</vt:i4>
      </vt:variant>
      <vt:variant>
        <vt:i4>0</vt:i4>
      </vt:variant>
      <vt:variant>
        <vt:i4>5</vt:i4>
      </vt:variant>
      <vt:variant>
        <vt:lpwstr/>
      </vt:variant>
      <vt:variant>
        <vt:lpwstr>_Toc232401219</vt:lpwstr>
      </vt:variant>
      <vt:variant>
        <vt:i4>1048626</vt:i4>
      </vt:variant>
      <vt:variant>
        <vt:i4>650</vt:i4>
      </vt:variant>
      <vt:variant>
        <vt:i4>0</vt:i4>
      </vt:variant>
      <vt:variant>
        <vt:i4>5</vt:i4>
      </vt:variant>
      <vt:variant>
        <vt:lpwstr/>
      </vt:variant>
      <vt:variant>
        <vt:lpwstr>_Toc232401218</vt:lpwstr>
      </vt:variant>
      <vt:variant>
        <vt:i4>1048626</vt:i4>
      </vt:variant>
      <vt:variant>
        <vt:i4>644</vt:i4>
      </vt:variant>
      <vt:variant>
        <vt:i4>0</vt:i4>
      </vt:variant>
      <vt:variant>
        <vt:i4>5</vt:i4>
      </vt:variant>
      <vt:variant>
        <vt:lpwstr/>
      </vt:variant>
      <vt:variant>
        <vt:lpwstr>_Toc232401217</vt:lpwstr>
      </vt:variant>
      <vt:variant>
        <vt:i4>1048626</vt:i4>
      </vt:variant>
      <vt:variant>
        <vt:i4>638</vt:i4>
      </vt:variant>
      <vt:variant>
        <vt:i4>0</vt:i4>
      </vt:variant>
      <vt:variant>
        <vt:i4>5</vt:i4>
      </vt:variant>
      <vt:variant>
        <vt:lpwstr/>
      </vt:variant>
      <vt:variant>
        <vt:lpwstr>_Toc232401216</vt:lpwstr>
      </vt:variant>
      <vt:variant>
        <vt:i4>1048626</vt:i4>
      </vt:variant>
      <vt:variant>
        <vt:i4>632</vt:i4>
      </vt:variant>
      <vt:variant>
        <vt:i4>0</vt:i4>
      </vt:variant>
      <vt:variant>
        <vt:i4>5</vt:i4>
      </vt:variant>
      <vt:variant>
        <vt:lpwstr/>
      </vt:variant>
      <vt:variant>
        <vt:lpwstr>_Toc232401215</vt:lpwstr>
      </vt:variant>
      <vt:variant>
        <vt:i4>1048626</vt:i4>
      </vt:variant>
      <vt:variant>
        <vt:i4>626</vt:i4>
      </vt:variant>
      <vt:variant>
        <vt:i4>0</vt:i4>
      </vt:variant>
      <vt:variant>
        <vt:i4>5</vt:i4>
      </vt:variant>
      <vt:variant>
        <vt:lpwstr/>
      </vt:variant>
      <vt:variant>
        <vt:lpwstr>_Toc232401214</vt:lpwstr>
      </vt:variant>
      <vt:variant>
        <vt:i4>1048626</vt:i4>
      </vt:variant>
      <vt:variant>
        <vt:i4>620</vt:i4>
      </vt:variant>
      <vt:variant>
        <vt:i4>0</vt:i4>
      </vt:variant>
      <vt:variant>
        <vt:i4>5</vt:i4>
      </vt:variant>
      <vt:variant>
        <vt:lpwstr/>
      </vt:variant>
      <vt:variant>
        <vt:lpwstr>_Toc232401213</vt:lpwstr>
      </vt:variant>
      <vt:variant>
        <vt:i4>1048626</vt:i4>
      </vt:variant>
      <vt:variant>
        <vt:i4>614</vt:i4>
      </vt:variant>
      <vt:variant>
        <vt:i4>0</vt:i4>
      </vt:variant>
      <vt:variant>
        <vt:i4>5</vt:i4>
      </vt:variant>
      <vt:variant>
        <vt:lpwstr/>
      </vt:variant>
      <vt:variant>
        <vt:lpwstr>_Toc232401212</vt:lpwstr>
      </vt:variant>
      <vt:variant>
        <vt:i4>1048626</vt:i4>
      </vt:variant>
      <vt:variant>
        <vt:i4>608</vt:i4>
      </vt:variant>
      <vt:variant>
        <vt:i4>0</vt:i4>
      </vt:variant>
      <vt:variant>
        <vt:i4>5</vt:i4>
      </vt:variant>
      <vt:variant>
        <vt:lpwstr/>
      </vt:variant>
      <vt:variant>
        <vt:lpwstr>_Toc232401211</vt:lpwstr>
      </vt:variant>
      <vt:variant>
        <vt:i4>1048626</vt:i4>
      </vt:variant>
      <vt:variant>
        <vt:i4>602</vt:i4>
      </vt:variant>
      <vt:variant>
        <vt:i4>0</vt:i4>
      </vt:variant>
      <vt:variant>
        <vt:i4>5</vt:i4>
      </vt:variant>
      <vt:variant>
        <vt:lpwstr/>
      </vt:variant>
      <vt:variant>
        <vt:lpwstr>_Toc232401210</vt:lpwstr>
      </vt:variant>
      <vt:variant>
        <vt:i4>1114162</vt:i4>
      </vt:variant>
      <vt:variant>
        <vt:i4>596</vt:i4>
      </vt:variant>
      <vt:variant>
        <vt:i4>0</vt:i4>
      </vt:variant>
      <vt:variant>
        <vt:i4>5</vt:i4>
      </vt:variant>
      <vt:variant>
        <vt:lpwstr/>
      </vt:variant>
      <vt:variant>
        <vt:lpwstr>_Toc232401209</vt:lpwstr>
      </vt:variant>
      <vt:variant>
        <vt:i4>1114162</vt:i4>
      </vt:variant>
      <vt:variant>
        <vt:i4>590</vt:i4>
      </vt:variant>
      <vt:variant>
        <vt:i4>0</vt:i4>
      </vt:variant>
      <vt:variant>
        <vt:i4>5</vt:i4>
      </vt:variant>
      <vt:variant>
        <vt:lpwstr/>
      </vt:variant>
      <vt:variant>
        <vt:lpwstr>_Toc232401208</vt:lpwstr>
      </vt:variant>
      <vt:variant>
        <vt:i4>1114162</vt:i4>
      </vt:variant>
      <vt:variant>
        <vt:i4>584</vt:i4>
      </vt:variant>
      <vt:variant>
        <vt:i4>0</vt:i4>
      </vt:variant>
      <vt:variant>
        <vt:i4>5</vt:i4>
      </vt:variant>
      <vt:variant>
        <vt:lpwstr/>
      </vt:variant>
      <vt:variant>
        <vt:lpwstr>_Toc232401207</vt:lpwstr>
      </vt:variant>
      <vt:variant>
        <vt:i4>1114162</vt:i4>
      </vt:variant>
      <vt:variant>
        <vt:i4>578</vt:i4>
      </vt:variant>
      <vt:variant>
        <vt:i4>0</vt:i4>
      </vt:variant>
      <vt:variant>
        <vt:i4>5</vt:i4>
      </vt:variant>
      <vt:variant>
        <vt:lpwstr/>
      </vt:variant>
      <vt:variant>
        <vt:lpwstr>_Toc232401206</vt:lpwstr>
      </vt:variant>
      <vt:variant>
        <vt:i4>1114162</vt:i4>
      </vt:variant>
      <vt:variant>
        <vt:i4>572</vt:i4>
      </vt:variant>
      <vt:variant>
        <vt:i4>0</vt:i4>
      </vt:variant>
      <vt:variant>
        <vt:i4>5</vt:i4>
      </vt:variant>
      <vt:variant>
        <vt:lpwstr/>
      </vt:variant>
      <vt:variant>
        <vt:lpwstr>_Toc232401205</vt:lpwstr>
      </vt:variant>
      <vt:variant>
        <vt:i4>1114162</vt:i4>
      </vt:variant>
      <vt:variant>
        <vt:i4>566</vt:i4>
      </vt:variant>
      <vt:variant>
        <vt:i4>0</vt:i4>
      </vt:variant>
      <vt:variant>
        <vt:i4>5</vt:i4>
      </vt:variant>
      <vt:variant>
        <vt:lpwstr/>
      </vt:variant>
      <vt:variant>
        <vt:lpwstr>_Toc232401204</vt:lpwstr>
      </vt:variant>
      <vt:variant>
        <vt:i4>1114162</vt:i4>
      </vt:variant>
      <vt:variant>
        <vt:i4>560</vt:i4>
      </vt:variant>
      <vt:variant>
        <vt:i4>0</vt:i4>
      </vt:variant>
      <vt:variant>
        <vt:i4>5</vt:i4>
      </vt:variant>
      <vt:variant>
        <vt:lpwstr/>
      </vt:variant>
      <vt:variant>
        <vt:lpwstr>_Toc232401203</vt:lpwstr>
      </vt:variant>
      <vt:variant>
        <vt:i4>1114162</vt:i4>
      </vt:variant>
      <vt:variant>
        <vt:i4>554</vt:i4>
      </vt:variant>
      <vt:variant>
        <vt:i4>0</vt:i4>
      </vt:variant>
      <vt:variant>
        <vt:i4>5</vt:i4>
      </vt:variant>
      <vt:variant>
        <vt:lpwstr/>
      </vt:variant>
      <vt:variant>
        <vt:lpwstr>_Toc232401202</vt:lpwstr>
      </vt:variant>
      <vt:variant>
        <vt:i4>1114162</vt:i4>
      </vt:variant>
      <vt:variant>
        <vt:i4>548</vt:i4>
      </vt:variant>
      <vt:variant>
        <vt:i4>0</vt:i4>
      </vt:variant>
      <vt:variant>
        <vt:i4>5</vt:i4>
      </vt:variant>
      <vt:variant>
        <vt:lpwstr/>
      </vt:variant>
      <vt:variant>
        <vt:lpwstr>_Toc232401201</vt:lpwstr>
      </vt:variant>
      <vt:variant>
        <vt:i4>1114162</vt:i4>
      </vt:variant>
      <vt:variant>
        <vt:i4>542</vt:i4>
      </vt:variant>
      <vt:variant>
        <vt:i4>0</vt:i4>
      </vt:variant>
      <vt:variant>
        <vt:i4>5</vt:i4>
      </vt:variant>
      <vt:variant>
        <vt:lpwstr/>
      </vt:variant>
      <vt:variant>
        <vt:lpwstr>_Toc232401200</vt:lpwstr>
      </vt:variant>
      <vt:variant>
        <vt:i4>1572913</vt:i4>
      </vt:variant>
      <vt:variant>
        <vt:i4>536</vt:i4>
      </vt:variant>
      <vt:variant>
        <vt:i4>0</vt:i4>
      </vt:variant>
      <vt:variant>
        <vt:i4>5</vt:i4>
      </vt:variant>
      <vt:variant>
        <vt:lpwstr/>
      </vt:variant>
      <vt:variant>
        <vt:lpwstr>_Toc232401199</vt:lpwstr>
      </vt:variant>
      <vt:variant>
        <vt:i4>1572913</vt:i4>
      </vt:variant>
      <vt:variant>
        <vt:i4>530</vt:i4>
      </vt:variant>
      <vt:variant>
        <vt:i4>0</vt:i4>
      </vt:variant>
      <vt:variant>
        <vt:i4>5</vt:i4>
      </vt:variant>
      <vt:variant>
        <vt:lpwstr/>
      </vt:variant>
      <vt:variant>
        <vt:lpwstr>_Toc232401198</vt:lpwstr>
      </vt:variant>
      <vt:variant>
        <vt:i4>1572913</vt:i4>
      </vt:variant>
      <vt:variant>
        <vt:i4>524</vt:i4>
      </vt:variant>
      <vt:variant>
        <vt:i4>0</vt:i4>
      </vt:variant>
      <vt:variant>
        <vt:i4>5</vt:i4>
      </vt:variant>
      <vt:variant>
        <vt:lpwstr/>
      </vt:variant>
      <vt:variant>
        <vt:lpwstr>_Toc232401197</vt:lpwstr>
      </vt:variant>
      <vt:variant>
        <vt:i4>1572913</vt:i4>
      </vt:variant>
      <vt:variant>
        <vt:i4>518</vt:i4>
      </vt:variant>
      <vt:variant>
        <vt:i4>0</vt:i4>
      </vt:variant>
      <vt:variant>
        <vt:i4>5</vt:i4>
      </vt:variant>
      <vt:variant>
        <vt:lpwstr/>
      </vt:variant>
      <vt:variant>
        <vt:lpwstr>_Toc232401196</vt:lpwstr>
      </vt:variant>
      <vt:variant>
        <vt:i4>1572913</vt:i4>
      </vt:variant>
      <vt:variant>
        <vt:i4>512</vt:i4>
      </vt:variant>
      <vt:variant>
        <vt:i4>0</vt:i4>
      </vt:variant>
      <vt:variant>
        <vt:i4>5</vt:i4>
      </vt:variant>
      <vt:variant>
        <vt:lpwstr/>
      </vt:variant>
      <vt:variant>
        <vt:lpwstr>_Toc232401195</vt:lpwstr>
      </vt:variant>
      <vt:variant>
        <vt:i4>1572913</vt:i4>
      </vt:variant>
      <vt:variant>
        <vt:i4>506</vt:i4>
      </vt:variant>
      <vt:variant>
        <vt:i4>0</vt:i4>
      </vt:variant>
      <vt:variant>
        <vt:i4>5</vt:i4>
      </vt:variant>
      <vt:variant>
        <vt:lpwstr/>
      </vt:variant>
      <vt:variant>
        <vt:lpwstr>_Toc232401194</vt:lpwstr>
      </vt:variant>
      <vt:variant>
        <vt:i4>1572913</vt:i4>
      </vt:variant>
      <vt:variant>
        <vt:i4>500</vt:i4>
      </vt:variant>
      <vt:variant>
        <vt:i4>0</vt:i4>
      </vt:variant>
      <vt:variant>
        <vt:i4>5</vt:i4>
      </vt:variant>
      <vt:variant>
        <vt:lpwstr/>
      </vt:variant>
      <vt:variant>
        <vt:lpwstr>_Toc232401193</vt:lpwstr>
      </vt:variant>
      <vt:variant>
        <vt:i4>1572913</vt:i4>
      </vt:variant>
      <vt:variant>
        <vt:i4>494</vt:i4>
      </vt:variant>
      <vt:variant>
        <vt:i4>0</vt:i4>
      </vt:variant>
      <vt:variant>
        <vt:i4>5</vt:i4>
      </vt:variant>
      <vt:variant>
        <vt:lpwstr/>
      </vt:variant>
      <vt:variant>
        <vt:lpwstr>_Toc232401192</vt:lpwstr>
      </vt:variant>
      <vt:variant>
        <vt:i4>1572913</vt:i4>
      </vt:variant>
      <vt:variant>
        <vt:i4>488</vt:i4>
      </vt:variant>
      <vt:variant>
        <vt:i4>0</vt:i4>
      </vt:variant>
      <vt:variant>
        <vt:i4>5</vt:i4>
      </vt:variant>
      <vt:variant>
        <vt:lpwstr/>
      </vt:variant>
      <vt:variant>
        <vt:lpwstr>_Toc232401191</vt:lpwstr>
      </vt:variant>
      <vt:variant>
        <vt:i4>1572913</vt:i4>
      </vt:variant>
      <vt:variant>
        <vt:i4>482</vt:i4>
      </vt:variant>
      <vt:variant>
        <vt:i4>0</vt:i4>
      </vt:variant>
      <vt:variant>
        <vt:i4>5</vt:i4>
      </vt:variant>
      <vt:variant>
        <vt:lpwstr/>
      </vt:variant>
      <vt:variant>
        <vt:lpwstr>_Toc232401190</vt:lpwstr>
      </vt:variant>
      <vt:variant>
        <vt:i4>1638449</vt:i4>
      </vt:variant>
      <vt:variant>
        <vt:i4>476</vt:i4>
      </vt:variant>
      <vt:variant>
        <vt:i4>0</vt:i4>
      </vt:variant>
      <vt:variant>
        <vt:i4>5</vt:i4>
      </vt:variant>
      <vt:variant>
        <vt:lpwstr/>
      </vt:variant>
      <vt:variant>
        <vt:lpwstr>_Toc232401189</vt:lpwstr>
      </vt:variant>
      <vt:variant>
        <vt:i4>1638449</vt:i4>
      </vt:variant>
      <vt:variant>
        <vt:i4>470</vt:i4>
      </vt:variant>
      <vt:variant>
        <vt:i4>0</vt:i4>
      </vt:variant>
      <vt:variant>
        <vt:i4>5</vt:i4>
      </vt:variant>
      <vt:variant>
        <vt:lpwstr/>
      </vt:variant>
      <vt:variant>
        <vt:lpwstr>_Toc232401188</vt:lpwstr>
      </vt:variant>
      <vt:variant>
        <vt:i4>1638449</vt:i4>
      </vt:variant>
      <vt:variant>
        <vt:i4>464</vt:i4>
      </vt:variant>
      <vt:variant>
        <vt:i4>0</vt:i4>
      </vt:variant>
      <vt:variant>
        <vt:i4>5</vt:i4>
      </vt:variant>
      <vt:variant>
        <vt:lpwstr/>
      </vt:variant>
      <vt:variant>
        <vt:lpwstr>_Toc232401187</vt:lpwstr>
      </vt:variant>
      <vt:variant>
        <vt:i4>1638449</vt:i4>
      </vt:variant>
      <vt:variant>
        <vt:i4>458</vt:i4>
      </vt:variant>
      <vt:variant>
        <vt:i4>0</vt:i4>
      </vt:variant>
      <vt:variant>
        <vt:i4>5</vt:i4>
      </vt:variant>
      <vt:variant>
        <vt:lpwstr/>
      </vt:variant>
      <vt:variant>
        <vt:lpwstr>_Toc232401186</vt:lpwstr>
      </vt:variant>
      <vt:variant>
        <vt:i4>1638449</vt:i4>
      </vt:variant>
      <vt:variant>
        <vt:i4>452</vt:i4>
      </vt:variant>
      <vt:variant>
        <vt:i4>0</vt:i4>
      </vt:variant>
      <vt:variant>
        <vt:i4>5</vt:i4>
      </vt:variant>
      <vt:variant>
        <vt:lpwstr/>
      </vt:variant>
      <vt:variant>
        <vt:lpwstr>_Toc232401185</vt:lpwstr>
      </vt:variant>
      <vt:variant>
        <vt:i4>1638449</vt:i4>
      </vt:variant>
      <vt:variant>
        <vt:i4>446</vt:i4>
      </vt:variant>
      <vt:variant>
        <vt:i4>0</vt:i4>
      </vt:variant>
      <vt:variant>
        <vt:i4>5</vt:i4>
      </vt:variant>
      <vt:variant>
        <vt:lpwstr/>
      </vt:variant>
      <vt:variant>
        <vt:lpwstr>_Toc232401184</vt:lpwstr>
      </vt:variant>
      <vt:variant>
        <vt:i4>1638449</vt:i4>
      </vt:variant>
      <vt:variant>
        <vt:i4>440</vt:i4>
      </vt:variant>
      <vt:variant>
        <vt:i4>0</vt:i4>
      </vt:variant>
      <vt:variant>
        <vt:i4>5</vt:i4>
      </vt:variant>
      <vt:variant>
        <vt:lpwstr/>
      </vt:variant>
      <vt:variant>
        <vt:lpwstr>_Toc232401183</vt:lpwstr>
      </vt:variant>
      <vt:variant>
        <vt:i4>1638449</vt:i4>
      </vt:variant>
      <vt:variant>
        <vt:i4>434</vt:i4>
      </vt:variant>
      <vt:variant>
        <vt:i4>0</vt:i4>
      </vt:variant>
      <vt:variant>
        <vt:i4>5</vt:i4>
      </vt:variant>
      <vt:variant>
        <vt:lpwstr/>
      </vt:variant>
      <vt:variant>
        <vt:lpwstr>_Toc232401182</vt:lpwstr>
      </vt:variant>
      <vt:variant>
        <vt:i4>1638449</vt:i4>
      </vt:variant>
      <vt:variant>
        <vt:i4>428</vt:i4>
      </vt:variant>
      <vt:variant>
        <vt:i4>0</vt:i4>
      </vt:variant>
      <vt:variant>
        <vt:i4>5</vt:i4>
      </vt:variant>
      <vt:variant>
        <vt:lpwstr/>
      </vt:variant>
      <vt:variant>
        <vt:lpwstr>_Toc232401181</vt:lpwstr>
      </vt:variant>
      <vt:variant>
        <vt:i4>1638449</vt:i4>
      </vt:variant>
      <vt:variant>
        <vt:i4>422</vt:i4>
      </vt:variant>
      <vt:variant>
        <vt:i4>0</vt:i4>
      </vt:variant>
      <vt:variant>
        <vt:i4>5</vt:i4>
      </vt:variant>
      <vt:variant>
        <vt:lpwstr/>
      </vt:variant>
      <vt:variant>
        <vt:lpwstr>_Toc232401180</vt:lpwstr>
      </vt:variant>
      <vt:variant>
        <vt:i4>1441841</vt:i4>
      </vt:variant>
      <vt:variant>
        <vt:i4>416</vt:i4>
      </vt:variant>
      <vt:variant>
        <vt:i4>0</vt:i4>
      </vt:variant>
      <vt:variant>
        <vt:i4>5</vt:i4>
      </vt:variant>
      <vt:variant>
        <vt:lpwstr/>
      </vt:variant>
      <vt:variant>
        <vt:lpwstr>_Toc232401179</vt:lpwstr>
      </vt:variant>
      <vt:variant>
        <vt:i4>1441841</vt:i4>
      </vt:variant>
      <vt:variant>
        <vt:i4>410</vt:i4>
      </vt:variant>
      <vt:variant>
        <vt:i4>0</vt:i4>
      </vt:variant>
      <vt:variant>
        <vt:i4>5</vt:i4>
      </vt:variant>
      <vt:variant>
        <vt:lpwstr/>
      </vt:variant>
      <vt:variant>
        <vt:lpwstr>_Toc232401178</vt:lpwstr>
      </vt:variant>
      <vt:variant>
        <vt:i4>1441841</vt:i4>
      </vt:variant>
      <vt:variant>
        <vt:i4>404</vt:i4>
      </vt:variant>
      <vt:variant>
        <vt:i4>0</vt:i4>
      </vt:variant>
      <vt:variant>
        <vt:i4>5</vt:i4>
      </vt:variant>
      <vt:variant>
        <vt:lpwstr/>
      </vt:variant>
      <vt:variant>
        <vt:lpwstr>_Toc232401177</vt:lpwstr>
      </vt:variant>
      <vt:variant>
        <vt:i4>1441841</vt:i4>
      </vt:variant>
      <vt:variant>
        <vt:i4>398</vt:i4>
      </vt:variant>
      <vt:variant>
        <vt:i4>0</vt:i4>
      </vt:variant>
      <vt:variant>
        <vt:i4>5</vt:i4>
      </vt:variant>
      <vt:variant>
        <vt:lpwstr/>
      </vt:variant>
      <vt:variant>
        <vt:lpwstr>_Toc232401176</vt:lpwstr>
      </vt:variant>
      <vt:variant>
        <vt:i4>1441841</vt:i4>
      </vt:variant>
      <vt:variant>
        <vt:i4>392</vt:i4>
      </vt:variant>
      <vt:variant>
        <vt:i4>0</vt:i4>
      </vt:variant>
      <vt:variant>
        <vt:i4>5</vt:i4>
      </vt:variant>
      <vt:variant>
        <vt:lpwstr/>
      </vt:variant>
      <vt:variant>
        <vt:lpwstr>_Toc232401175</vt:lpwstr>
      </vt:variant>
      <vt:variant>
        <vt:i4>1441841</vt:i4>
      </vt:variant>
      <vt:variant>
        <vt:i4>386</vt:i4>
      </vt:variant>
      <vt:variant>
        <vt:i4>0</vt:i4>
      </vt:variant>
      <vt:variant>
        <vt:i4>5</vt:i4>
      </vt:variant>
      <vt:variant>
        <vt:lpwstr/>
      </vt:variant>
      <vt:variant>
        <vt:lpwstr>_Toc232401174</vt:lpwstr>
      </vt:variant>
      <vt:variant>
        <vt:i4>1441841</vt:i4>
      </vt:variant>
      <vt:variant>
        <vt:i4>380</vt:i4>
      </vt:variant>
      <vt:variant>
        <vt:i4>0</vt:i4>
      </vt:variant>
      <vt:variant>
        <vt:i4>5</vt:i4>
      </vt:variant>
      <vt:variant>
        <vt:lpwstr/>
      </vt:variant>
      <vt:variant>
        <vt:lpwstr>_Toc232401173</vt:lpwstr>
      </vt:variant>
      <vt:variant>
        <vt:i4>1441841</vt:i4>
      </vt:variant>
      <vt:variant>
        <vt:i4>374</vt:i4>
      </vt:variant>
      <vt:variant>
        <vt:i4>0</vt:i4>
      </vt:variant>
      <vt:variant>
        <vt:i4>5</vt:i4>
      </vt:variant>
      <vt:variant>
        <vt:lpwstr/>
      </vt:variant>
      <vt:variant>
        <vt:lpwstr>_Toc232401172</vt:lpwstr>
      </vt:variant>
      <vt:variant>
        <vt:i4>1441841</vt:i4>
      </vt:variant>
      <vt:variant>
        <vt:i4>368</vt:i4>
      </vt:variant>
      <vt:variant>
        <vt:i4>0</vt:i4>
      </vt:variant>
      <vt:variant>
        <vt:i4>5</vt:i4>
      </vt:variant>
      <vt:variant>
        <vt:lpwstr/>
      </vt:variant>
      <vt:variant>
        <vt:lpwstr>_Toc232401171</vt:lpwstr>
      </vt:variant>
      <vt:variant>
        <vt:i4>1441841</vt:i4>
      </vt:variant>
      <vt:variant>
        <vt:i4>362</vt:i4>
      </vt:variant>
      <vt:variant>
        <vt:i4>0</vt:i4>
      </vt:variant>
      <vt:variant>
        <vt:i4>5</vt:i4>
      </vt:variant>
      <vt:variant>
        <vt:lpwstr/>
      </vt:variant>
      <vt:variant>
        <vt:lpwstr>_Toc232401170</vt:lpwstr>
      </vt:variant>
      <vt:variant>
        <vt:i4>1507377</vt:i4>
      </vt:variant>
      <vt:variant>
        <vt:i4>356</vt:i4>
      </vt:variant>
      <vt:variant>
        <vt:i4>0</vt:i4>
      </vt:variant>
      <vt:variant>
        <vt:i4>5</vt:i4>
      </vt:variant>
      <vt:variant>
        <vt:lpwstr/>
      </vt:variant>
      <vt:variant>
        <vt:lpwstr>_Toc232401169</vt:lpwstr>
      </vt:variant>
      <vt:variant>
        <vt:i4>1507377</vt:i4>
      </vt:variant>
      <vt:variant>
        <vt:i4>350</vt:i4>
      </vt:variant>
      <vt:variant>
        <vt:i4>0</vt:i4>
      </vt:variant>
      <vt:variant>
        <vt:i4>5</vt:i4>
      </vt:variant>
      <vt:variant>
        <vt:lpwstr/>
      </vt:variant>
      <vt:variant>
        <vt:lpwstr>_Toc232401168</vt:lpwstr>
      </vt:variant>
      <vt:variant>
        <vt:i4>1507377</vt:i4>
      </vt:variant>
      <vt:variant>
        <vt:i4>344</vt:i4>
      </vt:variant>
      <vt:variant>
        <vt:i4>0</vt:i4>
      </vt:variant>
      <vt:variant>
        <vt:i4>5</vt:i4>
      </vt:variant>
      <vt:variant>
        <vt:lpwstr/>
      </vt:variant>
      <vt:variant>
        <vt:lpwstr>_Toc232401167</vt:lpwstr>
      </vt:variant>
      <vt:variant>
        <vt:i4>1507377</vt:i4>
      </vt:variant>
      <vt:variant>
        <vt:i4>338</vt:i4>
      </vt:variant>
      <vt:variant>
        <vt:i4>0</vt:i4>
      </vt:variant>
      <vt:variant>
        <vt:i4>5</vt:i4>
      </vt:variant>
      <vt:variant>
        <vt:lpwstr/>
      </vt:variant>
      <vt:variant>
        <vt:lpwstr>_Toc232401166</vt:lpwstr>
      </vt:variant>
      <vt:variant>
        <vt:i4>1507377</vt:i4>
      </vt:variant>
      <vt:variant>
        <vt:i4>332</vt:i4>
      </vt:variant>
      <vt:variant>
        <vt:i4>0</vt:i4>
      </vt:variant>
      <vt:variant>
        <vt:i4>5</vt:i4>
      </vt:variant>
      <vt:variant>
        <vt:lpwstr/>
      </vt:variant>
      <vt:variant>
        <vt:lpwstr>_Toc232401165</vt:lpwstr>
      </vt:variant>
      <vt:variant>
        <vt:i4>1507377</vt:i4>
      </vt:variant>
      <vt:variant>
        <vt:i4>326</vt:i4>
      </vt:variant>
      <vt:variant>
        <vt:i4>0</vt:i4>
      </vt:variant>
      <vt:variant>
        <vt:i4>5</vt:i4>
      </vt:variant>
      <vt:variant>
        <vt:lpwstr/>
      </vt:variant>
      <vt:variant>
        <vt:lpwstr>_Toc232401164</vt:lpwstr>
      </vt:variant>
      <vt:variant>
        <vt:i4>1507377</vt:i4>
      </vt:variant>
      <vt:variant>
        <vt:i4>320</vt:i4>
      </vt:variant>
      <vt:variant>
        <vt:i4>0</vt:i4>
      </vt:variant>
      <vt:variant>
        <vt:i4>5</vt:i4>
      </vt:variant>
      <vt:variant>
        <vt:lpwstr/>
      </vt:variant>
      <vt:variant>
        <vt:lpwstr>_Toc232401163</vt:lpwstr>
      </vt:variant>
      <vt:variant>
        <vt:i4>1507377</vt:i4>
      </vt:variant>
      <vt:variant>
        <vt:i4>314</vt:i4>
      </vt:variant>
      <vt:variant>
        <vt:i4>0</vt:i4>
      </vt:variant>
      <vt:variant>
        <vt:i4>5</vt:i4>
      </vt:variant>
      <vt:variant>
        <vt:lpwstr/>
      </vt:variant>
      <vt:variant>
        <vt:lpwstr>_Toc232401162</vt:lpwstr>
      </vt:variant>
      <vt:variant>
        <vt:i4>1507377</vt:i4>
      </vt:variant>
      <vt:variant>
        <vt:i4>308</vt:i4>
      </vt:variant>
      <vt:variant>
        <vt:i4>0</vt:i4>
      </vt:variant>
      <vt:variant>
        <vt:i4>5</vt:i4>
      </vt:variant>
      <vt:variant>
        <vt:lpwstr/>
      </vt:variant>
      <vt:variant>
        <vt:lpwstr>_Toc232401161</vt:lpwstr>
      </vt:variant>
      <vt:variant>
        <vt:i4>1507377</vt:i4>
      </vt:variant>
      <vt:variant>
        <vt:i4>302</vt:i4>
      </vt:variant>
      <vt:variant>
        <vt:i4>0</vt:i4>
      </vt:variant>
      <vt:variant>
        <vt:i4>5</vt:i4>
      </vt:variant>
      <vt:variant>
        <vt:lpwstr/>
      </vt:variant>
      <vt:variant>
        <vt:lpwstr>_Toc232401160</vt:lpwstr>
      </vt:variant>
      <vt:variant>
        <vt:i4>1310769</vt:i4>
      </vt:variant>
      <vt:variant>
        <vt:i4>296</vt:i4>
      </vt:variant>
      <vt:variant>
        <vt:i4>0</vt:i4>
      </vt:variant>
      <vt:variant>
        <vt:i4>5</vt:i4>
      </vt:variant>
      <vt:variant>
        <vt:lpwstr/>
      </vt:variant>
      <vt:variant>
        <vt:lpwstr>_Toc232401159</vt:lpwstr>
      </vt:variant>
      <vt:variant>
        <vt:i4>1310769</vt:i4>
      </vt:variant>
      <vt:variant>
        <vt:i4>290</vt:i4>
      </vt:variant>
      <vt:variant>
        <vt:i4>0</vt:i4>
      </vt:variant>
      <vt:variant>
        <vt:i4>5</vt:i4>
      </vt:variant>
      <vt:variant>
        <vt:lpwstr/>
      </vt:variant>
      <vt:variant>
        <vt:lpwstr>_Toc232401158</vt:lpwstr>
      </vt:variant>
      <vt:variant>
        <vt:i4>1310769</vt:i4>
      </vt:variant>
      <vt:variant>
        <vt:i4>284</vt:i4>
      </vt:variant>
      <vt:variant>
        <vt:i4>0</vt:i4>
      </vt:variant>
      <vt:variant>
        <vt:i4>5</vt:i4>
      </vt:variant>
      <vt:variant>
        <vt:lpwstr/>
      </vt:variant>
      <vt:variant>
        <vt:lpwstr>_Toc232401157</vt:lpwstr>
      </vt:variant>
      <vt:variant>
        <vt:i4>1310769</vt:i4>
      </vt:variant>
      <vt:variant>
        <vt:i4>278</vt:i4>
      </vt:variant>
      <vt:variant>
        <vt:i4>0</vt:i4>
      </vt:variant>
      <vt:variant>
        <vt:i4>5</vt:i4>
      </vt:variant>
      <vt:variant>
        <vt:lpwstr/>
      </vt:variant>
      <vt:variant>
        <vt:lpwstr>_Toc232401156</vt:lpwstr>
      </vt:variant>
      <vt:variant>
        <vt:i4>1310769</vt:i4>
      </vt:variant>
      <vt:variant>
        <vt:i4>272</vt:i4>
      </vt:variant>
      <vt:variant>
        <vt:i4>0</vt:i4>
      </vt:variant>
      <vt:variant>
        <vt:i4>5</vt:i4>
      </vt:variant>
      <vt:variant>
        <vt:lpwstr/>
      </vt:variant>
      <vt:variant>
        <vt:lpwstr>_Toc232401155</vt:lpwstr>
      </vt:variant>
      <vt:variant>
        <vt:i4>1310769</vt:i4>
      </vt:variant>
      <vt:variant>
        <vt:i4>266</vt:i4>
      </vt:variant>
      <vt:variant>
        <vt:i4>0</vt:i4>
      </vt:variant>
      <vt:variant>
        <vt:i4>5</vt:i4>
      </vt:variant>
      <vt:variant>
        <vt:lpwstr/>
      </vt:variant>
      <vt:variant>
        <vt:lpwstr>_Toc232401154</vt:lpwstr>
      </vt:variant>
      <vt:variant>
        <vt:i4>1310769</vt:i4>
      </vt:variant>
      <vt:variant>
        <vt:i4>260</vt:i4>
      </vt:variant>
      <vt:variant>
        <vt:i4>0</vt:i4>
      </vt:variant>
      <vt:variant>
        <vt:i4>5</vt:i4>
      </vt:variant>
      <vt:variant>
        <vt:lpwstr/>
      </vt:variant>
      <vt:variant>
        <vt:lpwstr>_Toc232401153</vt:lpwstr>
      </vt:variant>
      <vt:variant>
        <vt:i4>1310769</vt:i4>
      </vt:variant>
      <vt:variant>
        <vt:i4>254</vt:i4>
      </vt:variant>
      <vt:variant>
        <vt:i4>0</vt:i4>
      </vt:variant>
      <vt:variant>
        <vt:i4>5</vt:i4>
      </vt:variant>
      <vt:variant>
        <vt:lpwstr/>
      </vt:variant>
      <vt:variant>
        <vt:lpwstr>_Toc232401152</vt:lpwstr>
      </vt:variant>
      <vt:variant>
        <vt:i4>1310769</vt:i4>
      </vt:variant>
      <vt:variant>
        <vt:i4>248</vt:i4>
      </vt:variant>
      <vt:variant>
        <vt:i4>0</vt:i4>
      </vt:variant>
      <vt:variant>
        <vt:i4>5</vt:i4>
      </vt:variant>
      <vt:variant>
        <vt:lpwstr/>
      </vt:variant>
      <vt:variant>
        <vt:lpwstr>_Toc232401151</vt:lpwstr>
      </vt:variant>
      <vt:variant>
        <vt:i4>1310769</vt:i4>
      </vt:variant>
      <vt:variant>
        <vt:i4>242</vt:i4>
      </vt:variant>
      <vt:variant>
        <vt:i4>0</vt:i4>
      </vt:variant>
      <vt:variant>
        <vt:i4>5</vt:i4>
      </vt:variant>
      <vt:variant>
        <vt:lpwstr/>
      </vt:variant>
      <vt:variant>
        <vt:lpwstr>_Toc232401150</vt:lpwstr>
      </vt:variant>
      <vt:variant>
        <vt:i4>1376305</vt:i4>
      </vt:variant>
      <vt:variant>
        <vt:i4>236</vt:i4>
      </vt:variant>
      <vt:variant>
        <vt:i4>0</vt:i4>
      </vt:variant>
      <vt:variant>
        <vt:i4>5</vt:i4>
      </vt:variant>
      <vt:variant>
        <vt:lpwstr/>
      </vt:variant>
      <vt:variant>
        <vt:lpwstr>_Toc232401149</vt:lpwstr>
      </vt:variant>
      <vt:variant>
        <vt:i4>1376305</vt:i4>
      </vt:variant>
      <vt:variant>
        <vt:i4>230</vt:i4>
      </vt:variant>
      <vt:variant>
        <vt:i4>0</vt:i4>
      </vt:variant>
      <vt:variant>
        <vt:i4>5</vt:i4>
      </vt:variant>
      <vt:variant>
        <vt:lpwstr/>
      </vt:variant>
      <vt:variant>
        <vt:lpwstr>_Toc232401148</vt:lpwstr>
      </vt:variant>
      <vt:variant>
        <vt:i4>1376305</vt:i4>
      </vt:variant>
      <vt:variant>
        <vt:i4>224</vt:i4>
      </vt:variant>
      <vt:variant>
        <vt:i4>0</vt:i4>
      </vt:variant>
      <vt:variant>
        <vt:i4>5</vt:i4>
      </vt:variant>
      <vt:variant>
        <vt:lpwstr/>
      </vt:variant>
      <vt:variant>
        <vt:lpwstr>_Toc232401147</vt:lpwstr>
      </vt:variant>
      <vt:variant>
        <vt:i4>1376305</vt:i4>
      </vt:variant>
      <vt:variant>
        <vt:i4>218</vt:i4>
      </vt:variant>
      <vt:variant>
        <vt:i4>0</vt:i4>
      </vt:variant>
      <vt:variant>
        <vt:i4>5</vt:i4>
      </vt:variant>
      <vt:variant>
        <vt:lpwstr/>
      </vt:variant>
      <vt:variant>
        <vt:lpwstr>_Toc232401146</vt:lpwstr>
      </vt:variant>
      <vt:variant>
        <vt:i4>1376305</vt:i4>
      </vt:variant>
      <vt:variant>
        <vt:i4>212</vt:i4>
      </vt:variant>
      <vt:variant>
        <vt:i4>0</vt:i4>
      </vt:variant>
      <vt:variant>
        <vt:i4>5</vt:i4>
      </vt:variant>
      <vt:variant>
        <vt:lpwstr/>
      </vt:variant>
      <vt:variant>
        <vt:lpwstr>_Toc232401145</vt:lpwstr>
      </vt:variant>
      <vt:variant>
        <vt:i4>1376305</vt:i4>
      </vt:variant>
      <vt:variant>
        <vt:i4>206</vt:i4>
      </vt:variant>
      <vt:variant>
        <vt:i4>0</vt:i4>
      </vt:variant>
      <vt:variant>
        <vt:i4>5</vt:i4>
      </vt:variant>
      <vt:variant>
        <vt:lpwstr/>
      </vt:variant>
      <vt:variant>
        <vt:lpwstr>_Toc232401144</vt:lpwstr>
      </vt:variant>
      <vt:variant>
        <vt:i4>1376305</vt:i4>
      </vt:variant>
      <vt:variant>
        <vt:i4>200</vt:i4>
      </vt:variant>
      <vt:variant>
        <vt:i4>0</vt:i4>
      </vt:variant>
      <vt:variant>
        <vt:i4>5</vt:i4>
      </vt:variant>
      <vt:variant>
        <vt:lpwstr/>
      </vt:variant>
      <vt:variant>
        <vt:lpwstr>_Toc232401143</vt:lpwstr>
      </vt:variant>
      <vt:variant>
        <vt:i4>1376305</vt:i4>
      </vt:variant>
      <vt:variant>
        <vt:i4>194</vt:i4>
      </vt:variant>
      <vt:variant>
        <vt:i4>0</vt:i4>
      </vt:variant>
      <vt:variant>
        <vt:i4>5</vt:i4>
      </vt:variant>
      <vt:variant>
        <vt:lpwstr/>
      </vt:variant>
      <vt:variant>
        <vt:lpwstr>_Toc232401142</vt:lpwstr>
      </vt:variant>
      <vt:variant>
        <vt:i4>1376305</vt:i4>
      </vt:variant>
      <vt:variant>
        <vt:i4>188</vt:i4>
      </vt:variant>
      <vt:variant>
        <vt:i4>0</vt:i4>
      </vt:variant>
      <vt:variant>
        <vt:i4>5</vt:i4>
      </vt:variant>
      <vt:variant>
        <vt:lpwstr/>
      </vt:variant>
      <vt:variant>
        <vt:lpwstr>_Toc232401141</vt:lpwstr>
      </vt:variant>
      <vt:variant>
        <vt:i4>1376305</vt:i4>
      </vt:variant>
      <vt:variant>
        <vt:i4>182</vt:i4>
      </vt:variant>
      <vt:variant>
        <vt:i4>0</vt:i4>
      </vt:variant>
      <vt:variant>
        <vt:i4>5</vt:i4>
      </vt:variant>
      <vt:variant>
        <vt:lpwstr/>
      </vt:variant>
      <vt:variant>
        <vt:lpwstr>_Toc232401140</vt:lpwstr>
      </vt:variant>
      <vt:variant>
        <vt:i4>1179697</vt:i4>
      </vt:variant>
      <vt:variant>
        <vt:i4>176</vt:i4>
      </vt:variant>
      <vt:variant>
        <vt:i4>0</vt:i4>
      </vt:variant>
      <vt:variant>
        <vt:i4>5</vt:i4>
      </vt:variant>
      <vt:variant>
        <vt:lpwstr/>
      </vt:variant>
      <vt:variant>
        <vt:lpwstr>_Toc232401139</vt:lpwstr>
      </vt:variant>
      <vt:variant>
        <vt:i4>1179697</vt:i4>
      </vt:variant>
      <vt:variant>
        <vt:i4>170</vt:i4>
      </vt:variant>
      <vt:variant>
        <vt:i4>0</vt:i4>
      </vt:variant>
      <vt:variant>
        <vt:i4>5</vt:i4>
      </vt:variant>
      <vt:variant>
        <vt:lpwstr/>
      </vt:variant>
      <vt:variant>
        <vt:lpwstr>_Toc232401138</vt:lpwstr>
      </vt:variant>
      <vt:variant>
        <vt:i4>1179697</vt:i4>
      </vt:variant>
      <vt:variant>
        <vt:i4>164</vt:i4>
      </vt:variant>
      <vt:variant>
        <vt:i4>0</vt:i4>
      </vt:variant>
      <vt:variant>
        <vt:i4>5</vt:i4>
      </vt:variant>
      <vt:variant>
        <vt:lpwstr/>
      </vt:variant>
      <vt:variant>
        <vt:lpwstr>_Toc232401137</vt:lpwstr>
      </vt:variant>
      <vt:variant>
        <vt:i4>1179697</vt:i4>
      </vt:variant>
      <vt:variant>
        <vt:i4>158</vt:i4>
      </vt:variant>
      <vt:variant>
        <vt:i4>0</vt:i4>
      </vt:variant>
      <vt:variant>
        <vt:i4>5</vt:i4>
      </vt:variant>
      <vt:variant>
        <vt:lpwstr/>
      </vt:variant>
      <vt:variant>
        <vt:lpwstr>_Toc232401136</vt:lpwstr>
      </vt:variant>
      <vt:variant>
        <vt:i4>1179697</vt:i4>
      </vt:variant>
      <vt:variant>
        <vt:i4>152</vt:i4>
      </vt:variant>
      <vt:variant>
        <vt:i4>0</vt:i4>
      </vt:variant>
      <vt:variant>
        <vt:i4>5</vt:i4>
      </vt:variant>
      <vt:variant>
        <vt:lpwstr/>
      </vt:variant>
      <vt:variant>
        <vt:lpwstr>_Toc232401135</vt:lpwstr>
      </vt:variant>
      <vt:variant>
        <vt:i4>1179697</vt:i4>
      </vt:variant>
      <vt:variant>
        <vt:i4>146</vt:i4>
      </vt:variant>
      <vt:variant>
        <vt:i4>0</vt:i4>
      </vt:variant>
      <vt:variant>
        <vt:i4>5</vt:i4>
      </vt:variant>
      <vt:variant>
        <vt:lpwstr/>
      </vt:variant>
      <vt:variant>
        <vt:lpwstr>_Toc232401134</vt:lpwstr>
      </vt:variant>
      <vt:variant>
        <vt:i4>1179697</vt:i4>
      </vt:variant>
      <vt:variant>
        <vt:i4>140</vt:i4>
      </vt:variant>
      <vt:variant>
        <vt:i4>0</vt:i4>
      </vt:variant>
      <vt:variant>
        <vt:i4>5</vt:i4>
      </vt:variant>
      <vt:variant>
        <vt:lpwstr/>
      </vt:variant>
      <vt:variant>
        <vt:lpwstr>_Toc232401133</vt:lpwstr>
      </vt:variant>
      <vt:variant>
        <vt:i4>1179697</vt:i4>
      </vt:variant>
      <vt:variant>
        <vt:i4>134</vt:i4>
      </vt:variant>
      <vt:variant>
        <vt:i4>0</vt:i4>
      </vt:variant>
      <vt:variant>
        <vt:i4>5</vt:i4>
      </vt:variant>
      <vt:variant>
        <vt:lpwstr/>
      </vt:variant>
      <vt:variant>
        <vt:lpwstr>_Toc232401132</vt:lpwstr>
      </vt:variant>
      <vt:variant>
        <vt:i4>1179697</vt:i4>
      </vt:variant>
      <vt:variant>
        <vt:i4>128</vt:i4>
      </vt:variant>
      <vt:variant>
        <vt:i4>0</vt:i4>
      </vt:variant>
      <vt:variant>
        <vt:i4>5</vt:i4>
      </vt:variant>
      <vt:variant>
        <vt:lpwstr/>
      </vt:variant>
      <vt:variant>
        <vt:lpwstr>_Toc232401131</vt:lpwstr>
      </vt:variant>
      <vt:variant>
        <vt:i4>1179697</vt:i4>
      </vt:variant>
      <vt:variant>
        <vt:i4>122</vt:i4>
      </vt:variant>
      <vt:variant>
        <vt:i4>0</vt:i4>
      </vt:variant>
      <vt:variant>
        <vt:i4>5</vt:i4>
      </vt:variant>
      <vt:variant>
        <vt:lpwstr/>
      </vt:variant>
      <vt:variant>
        <vt:lpwstr>_Toc232401130</vt:lpwstr>
      </vt:variant>
      <vt:variant>
        <vt:i4>1245233</vt:i4>
      </vt:variant>
      <vt:variant>
        <vt:i4>116</vt:i4>
      </vt:variant>
      <vt:variant>
        <vt:i4>0</vt:i4>
      </vt:variant>
      <vt:variant>
        <vt:i4>5</vt:i4>
      </vt:variant>
      <vt:variant>
        <vt:lpwstr/>
      </vt:variant>
      <vt:variant>
        <vt:lpwstr>_Toc232401129</vt:lpwstr>
      </vt:variant>
      <vt:variant>
        <vt:i4>1245233</vt:i4>
      </vt:variant>
      <vt:variant>
        <vt:i4>110</vt:i4>
      </vt:variant>
      <vt:variant>
        <vt:i4>0</vt:i4>
      </vt:variant>
      <vt:variant>
        <vt:i4>5</vt:i4>
      </vt:variant>
      <vt:variant>
        <vt:lpwstr/>
      </vt:variant>
      <vt:variant>
        <vt:lpwstr>_Toc232401128</vt:lpwstr>
      </vt:variant>
      <vt:variant>
        <vt:i4>1245233</vt:i4>
      </vt:variant>
      <vt:variant>
        <vt:i4>104</vt:i4>
      </vt:variant>
      <vt:variant>
        <vt:i4>0</vt:i4>
      </vt:variant>
      <vt:variant>
        <vt:i4>5</vt:i4>
      </vt:variant>
      <vt:variant>
        <vt:lpwstr/>
      </vt:variant>
      <vt:variant>
        <vt:lpwstr>_Toc232401127</vt:lpwstr>
      </vt:variant>
      <vt:variant>
        <vt:i4>1245233</vt:i4>
      </vt:variant>
      <vt:variant>
        <vt:i4>98</vt:i4>
      </vt:variant>
      <vt:variant>
        <vt:i4>0</vt:i4>
      </vt:variant>
      <vt:variant>
        <vt:i4>5</vt:i4>
      </vt:variant>
      <vt:variant>
        <vt:lpwstr/>
      </vt:variant>
      <vt:variant>
        <vt:lpwstr>_Toc232401126</vt:lpwstr>
      </vt:variant>
      <vt:variant>
        <vt:i4>1245233</vt:i4>
      </vt:variant>
      <vt:variant>
        <vt:i4>92</vt:i4>
      </vt:variant>
      <vt:variant>
        <vt:i4>0</vt:i4>
      </vt:variant>
      <vt:variant>
        <vt:i4>5</vt:i4>
      </vt:variant>
      <vt:variant>
        <vt:lpwstr/>
      </vt:variant>
      <vt:variant>
        <vt:lpwstr>_Toc232401125</vt:lpwstr>
      </vt:variant>
      <vt:variant>
        <vt:i4>1245233</vt:i4>
      </vt:variant>
      <vt:variant>
        <vt:i4>86</vt:i4>
      </vt:variant>
      <vt:variant>
        <vt:i4>0</vt:i4>
      </vt:variant>
      <vt:variant>
        <vt:i4>5</vt:i4>
      </vt:variant>
      <vt:variant>
        <vt:lpwstr/>
      </vt:variant>
      <vt:variant>
        <vt:lpwstr>_Toc232401124</vt:lpwstr>
      </vt:variant>
      <vt:variant>
        <vt:i4>1245233</vt:i4>
      </vt:variant>
      <vt:variant>
        <vt:i4>80</vt:i4>
      </vt:variant>
      <vt:variant>
        <vt:i4>0</vt:i4>
      </vt:variant>
      <vt:variant>
        <vt:i4>5</vt:i4>
      </vt:variant>
      <vt:variant>
        <vt:lpwstr/>
      </vt:variant>
      <vt:variant>
        <vt:lpwstr>_Toc232401123</vt:lpwstr>
      </vt:variant>
      <vt:variant>
        <vt:i4>1245233</vt:i4>
      </vt:variant>
      <vt:variant>
        <vt:i4>74</vt:i4>
      </vt:variant>
      <vt:variant>
        <vt:i4>0</vt:i4>
      </vt:variant>
      <vt:variant>
        <vt:i4>5</vt:i4>
      </vt:variant>
      <vt:variant>
        <vt:lpwstr/>
      </vt:variant>
      <vt:variant>
        <vt:lpwstr>_Toc232401122</vt:lpwstr>
      </vt:variant>
      <vt:variant>
        <vt:i4>1245233</vt:i4>
      </vt:variant>
      <vt:variant>
        <vt:i4>68</vt:i4>
      </vt:variant>
      <vt:variant>
        <vt:i4>0</vt:i4>
      </vt:variant>
      <vt:variant>
        <vt:i4>5</vt:i4>
      </vt:variant>
      <vt:variant>
        <vt:lpwstr/>
      </vt:variant>
      <vt:variant>
        <vt:lpwstr>_Toc232401121</vt:lpwstr>
      </vt:variant>
      <vt:variant>
        <vt:i4>1245233</vt:i4>
      </vt:variant>
      <vt:variant>
        <vt:i4>62</vt:i4>
      </vt:variant>
      <vt:variant>
        <vt:i4>0</vt:i4>
      </vt:variant>
      <vt:variant>
        <vt:i4>5</vt:i4>
      </vt:variant>
      <vt:variant>
        <vt:lpwstr/>
      </vt:variant>
      <vt:variant>
        <vt:lpwstr>_Toc232401120</vt:lpwstr>
      </vt:variant>
      <vt:variant>
        <vt:i4>1048625</vt:i4>
      </vt:variant>
      <vt:variant>
        <vt:i4>56</vt:i4>
      </vt:variant>
      <vt:variant>
        <vt:i4>0</vt:i4>
      </vt:variant>
      <vt:variant>
        <vt:i4>5</vt:i4>
      </vt:variant>
      <vt:variant>
        <vt:lpwstr/>
      </vt:variant>
      <vt:variant>
        <vt:lpwstr>_Toc232401119</vt:lpwstr>
      </vt:variant>
      <vt:variant>
        <vt:i4>1048625</vt:i4>
      </vt:variant>
      <vt:variant>
        <vt:i4>50</vt:i4>
      </vt:variant>
      <vt:variant>
        <vt:i4>0</vt:i4>
      </vt:variant>
      <vt:variant>
        <vt:i4>5</vt:i4>
      </vt:variant>
      <vt:variant>
        <vt:lpwstr/>
      </vt:variant>
      <vt:variant>
        <vt:lpwstr>_Toc232401118</vt:lpwstr>
      </vt:variant>
      <vt:variant>
        <vt:i4>1048625</vt:i4>
      </vt:variant>
      <vt:variant>
        <vt:i4>44</vt:i4>
      </vt:variant>
      <vt:variant>
        <vt:i4>0</vt:i4>
      </vt:variant>
      <vt:variant>
        <vt:i4>5</vt:i4>
      </vt:variant>
      <vt:variant>
        <vt:lpwstr/>
      </vt:variant>
      <vt:variant>
        <vt:lpwstr>_Toc232401117</vt:lpwstr>
      </vt:variant>
      <vt:variant>
        <vt:i4>1048625</vt:i4>
      </vt:variant>
      <vt:variant>
        <vt:i4>38</vt:i4>
      </vt:variant>
      <vt:variant>
        <vt:i4>0</vt:i4>
      </vt:variant>
      <vt:variant>
        <vt:i4>5</vt:i4>
      </vt:variant>
      <vt:variant>
        <vt:lpwstr/>
      </vt:variant>
      <vt:variant>
        <vt:lpwstr>_Toc232401116</vt:lpwstr>
      </vt:variant>
      <vt:variant>
        <vt:i4>1048625</vt:i4>
      </vt:variant>
      <vt:variant>
        <vt:i4>32</vt:i4>
      </vt:variant>
      <vt:variant>
        <vt:i4>0</vt:i4>
      </vt:variant>
      <vt:variant>
        <vt:i4>5</vt:i4>
      </vt:variant>
      <vt:variant>
        <vt:lpwstr/>
      </vt:variant>
      <vt:variant>
        <vt:lpwstr>_Toc232401115</vt:lpwstr>
      </vt:variant>
      <vt:variant>
        <vt:i4>1048625</vt:i4>
      </vt:variant>
      <vt:variant>
        <vt:i4>26</vt:i4>
      </vt:variant>
      <vt:variant>
        <vt:i4>0</vt:i4>
      </vt:variant>
      <vt:variant>
        <vt:i4>5</vt:i4>
      </vt:variant>
      <vt:variant>
        <vt:lpwstr/>
      </vt:variant>
      <vt:variant>
        <vt:lpwstr>_Toc232401114</vt:lpwstr>
      </vt:variant>
      <vt:variant>
        <vt:i4>1048625</vt:i4>
      </vt:variant>
      <vt:variant>
        <vt:i4>20</vt:i4>
      </vt:variant>
      <vt:variant>
        <vt:i4>0</vt:i4>
      </vt:variant>
      <vt:variant>
        <vt:i4>5</vt:i4>
      </vt:variant>
      <vt:variant>
        <vt:lpwstr/>
      </vt:variant>
      <vt:variant>
        <vt:lpwstr>_Toc232401113</vt:lpwstr>
      </vt:variant>
      <vt:variant>
        <vt:i4>1048625</vt:i4>
      </vt:variant>
      <vt:variant>
        <vt:i4>14</vt:i4>
      </vt:variant>
      <vt:variant>
        <vt:i4>0</vt:i4>
      </vt:variant>
      <vt:variant>
        <vt:i4>5</vt:i4>
      </vt:variant>
      <vt:variant>
        <vt:lpwstr/>
      </vt:variant>
      <vt:variant>
        <vt:lpwstr>_Toc232401112</vt:lpwstr>
      </vt:variant>
      <vt:variant>
        <vt:i4>1048625</vt:i4>
      </vt:variant>
      <vt:variant>
        <vt:i4>8</vt:i4>
      </vt:variant>
      <vt:variant>
        <vt:i4>0</vt:i4>
      </vt:variant>
      <vt:variant>
        <vt:i4>5</vt:i4>
      </vt:variant>
      <vt:variant>
        <vt:lpwstr/>
      </vt:variant>
      <vt:variant>
        <vt:lpwstr>_Toc232401111</vt:lpwstr>
      </vt:variant>
      <vt:variant>
        <vt:i4>1048625</vt:i4>
      </vt:variant>
      <vt:variant>
        <vt:i4>2</vt:i4>
      </vt:variant>
      <vt:variant>
        <vt:i4>0</vt:i4>
      </vt:variant>
      <vt:variant>
        <vt:i4>5</vt:i4>
      </vt:variant>
      <vt:variant>
        <vt:lpwstr/>
      </vt:variant>
      <vt:variant>
        <vt:lpwstr>_Toc232401110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Ethernet OAM SFS</dc:title>
  <dc:creator>Ethernet OAM team</dc:creator>
  <cp:lastModifiedBy>nhduc</cp:lastModifiedBy>
  <cp:revision>17</cp:revision>
  <cp:lastPrinted>2009-03-19T06:06:00Z</cp:lastPrinted>
  <dcterms:created xsi:type="dcterms:W3CDTF">2016-06-03T00:43:00Z</dcterms:created>
  <dcterms:modified xsi:type="dcterms:W3CDTF">2016-10-27T11:46:00Z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